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16du="http://schemas.microsoft.com/office/word/2023/wordml/word16du" mc:Ignorable="w14 w15 wp14 w16se w16cid w16 w16cex w16sdtdh w16sdtfl">
  <w:body>
    <w:p w:rsidR="1B405495" w:rsidP="6E90E166" w:rsidRDefault="1B405495" w14:paraId="6583ABC3" w14:textId="4A77B3CA">
      <w:pPr>
        <w:spacing w:before="0" w:beforeAutospacing="off" w:after="0" w:afterAutospacing="off"/>
        <w:jc w:val="center"/>
        <w:rPr>
          <w:ins w:author="Usuário Convidado" w:date="2025-06-29T23:54:52.253Z" w16du:dateUtc="2025-06-29T23:54:52.253Z" w:id="1560743484"/>
        </w:rPr>
        <w:pPrChange w:author="Usuário Convidado" w:date="2025-06-29T23:54:56.622Z">
          <w:pPr/>
        </w:pPrChange>
      </w:pPr>
      <w:ins w:author="Usuário Convidado" w:date="2025-06-29T23:54:56.626Z" w:id="1446643850">
        <w:r w:rsidR="1B405495">
          <w:drawing>
            <wp:inline wp14:editId="2D4266C6" wp14:anchorId="59867594">
              <wp:extent cx="1152525" cy="1152525"/>
              <wp:effectExtent l="0" t="0" r="0" b="0"/>
              <wp:docPr id="1500424194" name="" title=""/>
              <wp:cNvGraphicFramePr>
                <a:graphicFrameLocks noChangeAspect="1"/>
              </wp:cNvGraphicFramePr>
              <a:graphic>
                <a:graphicData uri="http://schemas.openxmlformats.org/drawingml/2006/picture">
                  <pic:pic>
                    <pic:nvPicPr>
                      <pic:cNvPr id="0" name=""/>
                      <pic:cNvPicPr/>
                    </pic:nvPicPr>
                    <pic:blipFill>
                      <a:blip r:embed="R04b820eeab4c45a6">
                        <a:extLst>
                          <a:ext xmlns:a="http://schemas.openxmlformats.org/drawingml/2006/main" uri="{28A0092B-C50C-407E-A947-70E740481C1C}">
                            <a14:useLocalDpi val="0"/>
                          </a:ext>
                        </a:extLst>
                      </a:blip>
                      <a:stretch>
                        <a:fillRect/>
                      </a:stretch>
                    </pic:blipFill>
                    <pic:spPr>
                      <a:xfrm>
                        <a:off x="0" y="0"/>
                        <a:ext cx="1152525" cy="1152525"/>
                      </a:xfrm>
                      <a:prstGeom prst="rect">
                        <a:avLst/>
                      </a:prstGeom>
                    </pic:spPr>
                  </pic:pic>
                </a:graphicData>
              </a:graphic>
            </wp:inline>
          </w:drawing>
        </w:r>
      </w:ins>
    </w:p>
    <w:p w:rsidR="1C52B999" w:rsidP="6E90E166" w:rsidRDefault="1C52B999" w14:paraId="4AF5436A" w14:textId="100DCA8C">
      <w:pPr>
        <w:spacing w:before="0" w:beforeAutospacing="off" w:after="0" w:afterAutospacing="off"/>
        <w:jc w:val="center"/>
        <w:rPr>
          <w:ins w:author="Usuário Convidado" w:date="2025-06-29T23:45:38.248Z" w16du:dateUtc="2025-06-29T23:45:38.248Z" w:id="176436528"/>
          <w:rFonts w:ascii="Arial" w:hAnsi="Arial" w:eastAsia="Arial" w:cs="Arial"/>
          <w:b w:val="1"/>
          <w:bCs w:val="1"/>
          <w:i w:val="0"/>
          <w:iCs w:val="0"/>
          <w:strike w:val="0"/>
          <w:dstrike w:val="0"/>
          <w:noProof w:val="0"/>
          <w:color w:val="000000" w:themeColor="text1" w:themeTint="FF" w:themeShade="FF"/>
          <w:sz w:val="26"/>
          <w:szCs w:val="26"/>
          <w:u w:val="none"/>
          <w:lang w:val="pt-BR"/>
        </w:rPr>
        <w:pPrChange w:author="Usuário Convidado" w:date="2025-06-29T23:45:38.208Z">
          <w:pPr/>
        </w:pPrChange>
      </w:pPr>
      <w:ins w:author="Usuário Convidado" w:date="2025-06-29T23:45:38.248Z" w:id="825894699">
        <w:r w:rsidRPr="6E90E166" w:rsidR="1C52B999">
          <w:rPr>
            <w:rFonts w:ascii="Arial" w:hAnsi="Arial" w:eastAsia="Arial" w:cs="Arial"/>
            <w:b w:val="1"/>
            <w:bCs w:val="1"/>
            <w:i w:val="0"/>
            <w:iCs w:val="0"/>
            <w:strike w:val="0"/>
            <w:dstrike w:val="0"/>
            <w:noProof w:val="0"/>
            <w:color w:val="000000" w:themeColor="text1" w:themeTint="FF" w:themeShade="FF"/>
            <w:sz w:val="26"/>
            <w:szCs w:val="26"/>
            <w:u w:val="none"/>
            <w:lang w:val="pt-BR"/>
          </w:rPr>
          <w:t>UNIVERSIDADE FEDERAL DO MARANHÃO BACHARELADO</w:t>
        </w:r>
      </w:ins>
    </w:p>
    <w:p w:rsidR="6E90E166" w:rsidRDefault="6E90E166" w14:paraId="17E59067" w14:textId="18A1ED3F">
      <w:pPr>
        <w:rPr>
          <w:ins w:author="Usuário Convidado" w:date="2025-06-29T23:45:38.248Z" w16du:dateUtc="2025-06-29T23:45:38.248Z" w:id="720434133"/>
        </w:rPr>
      </w:pPr>
    </w:p>
    <w:p w:rsidR="1C52B999" w:rsidP="6E90E166" w:rsidRDefault="1C52B999" w14:paraId="162BFAA3" w14:textId="239D1634">
      <w:pPr>
        <w:spacing w:before="0" w:beforeAutospacing="off" w:after="0" w:afterAutospacing="off"/>
        <w:jc w:val="center"/>
        <w:rPr>
          <w:ins w:author="Usuário Convidado" w:date="2025-06-29T23:45:38.248Z" w16du:dateUtc="2025-06-29T23:45:38.248Z" w:id="1111034967"/>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14Z">
          <w:pPr/>
        </w:pPrChange>
      </w:pPr>
      <w:ins w:author="Usuário Convidado" w:date="2025-06-29T23:45:38.248Z" w:id="1603371229">
        <w:r w:rsidRPr="6E90E166" w:rsidR="1C52B999">
          <w:rPr>
            <w:rFonts w:ascii="Arial" w:hAnsi="Arial" w:eastAsia="Arial" w:cs="Arial"/>
            <w:b w:val="1"/>
            <w:bCs w:val="1"/>
            <w:i w:val="0"/>
            <w:iCs w:val="0"/>
            <w:strike w:val="0"/>
            <w:dstrike w:val="0"/>
            <w:noProof w:val="0"/>
            <w:color w:val="000000" w:themeColor="text1" w:themeTint="FF" w:themeShade="FF"/>
            <w:sz w:val="26"/>
            <w:szCs w:val="26"/>
            <w:u w:val="none"/>
            <w:lang w:val="pt-BR"/>
          </w:rPr>
          <w:t xml:space="preserve"> </w:t>
        </w:r>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INTERDISCIPLINAR EM CIÊNCIA E TECNOLOGIA COORDENAÇÃO DO CURSO DE ENGENHARIA DA COMPUTAÇÃO - CCEC PROCESSO E DESENVOLVIMENTO DE SOFTWARE PROF. DR. THALES LEVI AZEVEDO VALENTE</w:t>
        </w:r>
      </w:ins>
    </w:p>
    <w:p w:rsidR="6E90E166" w:rsidRDefault="6E90E166" w14:paraId="1130014D" w14:textId="3C8F66A0">
      <w:pPr>
        <w:rPr>
          <w:ins w:author="Usuário Convidado" w:date="2025-06-29T23:45:38.248Z" w16du:dateUtc="2025-06-29T23:45:38.248Z" w:id="780259518"/>
        </w:rPr>
      </w:pPr>
    </w:p>
    <w:p w:rsidR="6E90E166" w:rsidRDefault="6E90E166" w14:paraId="227612E3" w14:textId="5CDC2F23">
      <w:pPr>
        <w:rPr>
          <w:ins w:author="Usuário Convidado" w:date="2025-06-29T23:45:38.248Z" w16du:dateUtc="2025-06-29T23:45:38.248Z" w:id="1602884605"/>
        </w:rPr>
      </w:pPr>
    </w:p>
    <w:p w:rsidR="6E90E166" w:rsidRDefault="6E90E166" w14:paraId="375B0E3A" w14:textId="78FF4C72">
      <w:pPr>
        <w:rPr>
          <w:ins w:author="Usuário Convidado" w:date="2025-06-29T23:45:38.248Z" w16du:dateUtc="2025-06-29T23:45:38.248Z" w:id="941991622"/>
        </w:rPr>
      </w:pPr>
    </w:p>
    <w:p w:rsidR="1C52B999" w:rsidP="6E90E166" w:rsidRDefault="1C52B999" w14:paraId="3B4DF084" w14:textId="4EE38A96">
      <w:pPr>
        <w:spacing w:before="0" w:beforeAutospacing="off" w:after="0" w:afterAutospacing="off"/>
        <w:jc w:val="center"/>
        <w:rPr>
          <w:ins w:author="Usuário Convidado" w:date="2025-06-29T23:45:38.249Z" w16du:dateUtc="2025-06-29T23:45:38.249Z" w:id="896785636"/>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23Z">
          <w:pPr/>
        </w:pPrChange>
      </w:pPr>
      <w:ins w:author="Usuário Convidado" w:date="2025-06-29T23:45:38.249Z" w:id="1848393281">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ARLISON GASPAR DE OLIVEIRA (2022017213)</w:t>
        </w:r>
      </w:ins>
    </w:p>
    <w:p w:rsidR="1C52B999" w:rsidP="6E90E166" w:rsidRDefault="1C52B999" w14:paraId="40274A88" w14:textId="1C41A7D4">
      <w:pPr>
        <w:spacing w:before="0" w:beforeAutospacing="off" w:after="0" w:afterAutospacing="off"/>
        <w:jc w:val="center"/>
        <w:rPr>
          <w:ins w:author="Usuário Convidado" w:date="2025-06-29T23:45:38.249Z" w16du:dateUtc="2025-06-29T23:45:38.249Z" w:id="1201827251"/>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25Z">
          <w:pPr/>
        </w:pPrChange>
      </w:pPr>
      <w:ins w:author="Usuário Convidado" w:date="2025-06-29T23:45:38.249Z" w:id="1551684364">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CAUÃ GABRIEL SANTOS BARROS (20240045292)</w:t>
        </w:r>
      </w:ins>
    </w:p>
    <w:p w:rsidR="1C52B999" w:rsidP="6E90E166" w:rsidRDefault="1C52B999" w14:paraId="688BB4B0" w14:textId="623B4FB9">
      <w:pPr>
        <w:spacing w:before="0" w:beforeAutospacing="off" w:after="0" w:afterAutospacing="off"/>
        <w:jc w:val="center"/>
        <w:rPr>
          <w:ins w:author="Usuário Convidado" w:date="2025-06-29T23:45:38.249Z" w16du:dateUtc="2025-06-29T23:45:38.249Z" w:id="2054857234"/>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27Z">
          <w:pPr/>
        </w:pPrChange>
      </w:pPr>
      <w:ins w:author="Usuário Convidado" w:date="2025-06-29T23:45:38.249Z" w:id="301864874">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GUSTAVO DE OLIVEIRA REGO MORAIS (2021053091)</w:t>
        </w:r>
      </w:ins>
    </w:p>
    <w:p w:rsidR="1C52B999" w:rsidP="6E90E166" w:rsidRDefault="1C52B999" w14:paraId="1A28829B" w14:textId="375C76BA">
      <w:pPr>
        <w:spacing w:before="0" w:beforeAutospacing="off" w:after="0" w:afterAutospacing="off"/>
        <w:jc w:val="center"/>
        <w:rPr>
          <w:ins w:author="Usuário Convidado" w:date="2025-06-29T23:45:38.249Z" w16du:dateUtc="2025-06-29T23:45:38.249Z" w:id="1920304249"/>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29Z">
          <w:pPr/>
        </w:pPrChange>
      </w:pPr>
      <w:ins w:author="Usuário Convidado" w:date="2025-06-29T23:45:38.249Z" w:id="724354599">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ITALO FRANCISCO ALMEIDA DE OLIVEIRA (2022017750)</w:t>
        </w:r>
      </w:ins>
    </w:p>
    <w:p w:rsidR="1C52B999" w:rsidP="6E90E166" w:rsidRDefault="1C52B999" w14:paraId="060261AA" w14:textId="20FCE81C">
      <w:pPr>
        <w:spacing w:before="0" w:beforeAutospacing="off" w:after="0" w:afterAutospacing="off"/>
        <w:jc w:val="center"/>
        <w:rPr>
          <w:ins w:author="Usuário Convidado" w:date="2025-06-29T23:45:38.249Z" w16du:dateUtc="2025-06-29T23:45:38.249Z" w:id="1755881875"/>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31Z">
          <w:pPr/>
        </w:pPrChange>
      </w:pPr>
      <w:ins w:author="Usuário Convidado" w:date="2025-06-29T23:45:38.249Z" w:id="1527734072">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JOÃO PEDRO MIRANDA SOUSA (2022011087)</w:t>
        </w:r>
      </w:ins>
    </w:p>
    <w:p w:rsidR="6E90E166" w:rsidRDefault="6E90E166" w14:paraId="4D0AE39E" w14:textId="3F70A284">
      <w:pPr>
        <w:rPr>
          <w:ins w:author="Usuário Convidado" w:date="2025-06-29T23:45:38.249Z" w16du:dateUtc="2025-06-29T23:45:38.249Z" w:id="1174493151"/>
        </w:rPr>
      </w:pPr>
    </w:p>
    <w:p w:rsidR="6E90E166" w:rsidRDefault="6E90E166" w14:paraId="3BB33946" w14:textId="1B9AF410">
      <w:pPr>
        <w:rPr>
          <w:ins w:author="Usuário Convidado" w:date="2025-06-29T23:45:38.249Z" w16du:dateUtc="2025-06-29T23:45:38.249Z" w:id="764863465"/>
        </w:rPr>
      </w:pPr>
    </w:p>
    <w:p w:rsidR="6E90E166" w:rsidRDefault="6E90E166" w14:paraId="4DA9482C" w14:textId="531238BB">
      <w:pPr>
        <w:rPr>
          <w:ins w:author="Usuário Convidado" w:date="2025-06-29T23:45:38.249Z" w16du:dateUtc="2025-06-29T23:45:38.249Z" w:id="745779535"/>
        </w:rPr>
      </w:pPr>
    </w:p>
    <w:p w:rsidR="6E90E166" w:rsidRDefault="6E90E166" w14:paraId="0D1DDFFC" w14:textId="2EA76601">
      <w:pPr>
        <w:rPr>
          <w:ins w:author="Usuário Convidado" w:date="2025-06-29T23:45:38.249Z" w16du:dateUtc="2025-06-29T23:45:38.249Z" w:id="1434120172"/>
        </w:rPr>
      </w:pPr>
    </w:p>
    <w:p w:rsidR="6E90E166" w:rsidRDefault="6E90E166" w14:paraId="6C656AFC" w14:textId="14C55789">
      <w:pPr>
        <w:rPr>
          <w:ins w:author="Usuário Convidado" w:date="2025-06-29T23:45:38.249Z" w16du:dateUtc="2025-06-29T23:45:38.249Z" w:id="1640945494"/>
        </w:rPr>
      </w:pPr>
    </w:p>
    <w:p w:rsidR="1C52B999" w:rsidP="6E90E166" w:rsidRDefault="1C52B999" w14:paraId="3930CD57" w14:textId="579C7DC8">
      <w:pPr>
        <w:spacing w:before="0" w:beforeAutospacing="off" w:after="0" w:afterAutospacing="off"/>
        <w:jc w:val="center"/>
        <w:rPr>
          <w:ins w:author="Usuário Convidado" w:date="2025-06-29T23:47:14.605Z" w16du:dateUtc="2025-06-29T23:47:14.605Z" w:id="937888328"/>
          <w:noProof w:val="0"/>
          <w:lang w:val="pt-BR"/>
        </w:rPr>
        <w:pPrChange w:author="Usuário Convidado" w:date="2025-06-29T23:45:38.24Z">
          <w:pPr/>
        </w:pPrChange>
      </w:pPr>
      <w:ins w:author="Usuário Convidado" w:date="2025-06-29T23:45:38.249Z" w:id="168835777">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DOCUMENTAÇÃO D</w:t>
        </w:r>
      </w:ins>
      <w:ins w:author="Usuário Convidado" w:date="2025-06-29T23:46:47.234Z" w:id="38145771">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O MANUAL DO USUÁRIO</w:t>
        </w:r>
        <w:r w:rsidRPr="6E90E166" w:rsidR="086D89C4">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 - CODE</w:t>
        </w:r>
      </w:ins>
      <w:ins w:author="Usuário Convidado" w:date="2025-06-29T23:47:08.315Z" w:id="701525591">
        <w:r w:rsidRPr="6E90E166" w:rsidR="086D89C4">
          <w:rPr>
            <w:rFonts w:ascii="Arial" w:hAnsi="Arial" w:eastAsia="Arial" w:cs="Arial"/>
            <w:b w:val="0"/>
            <w:bCs w:val="0"/>
            <w:i w:val="0"/>
            <w:iCs w:val="0"/>
            <w:strike w:val="0"/>
            <w:dstrike w:val="0"/>
            <w:noProof w:val="0"/>
            <w:color w:val="000000" w:themeColor="text1" w:themeTint="FF" w:themeShade="FF"/>
            <w:sz w:val="26"/>
            <w:szCs w:val="26"/>
            <w:u w:val="none"/>
            <w:lang w:val="pt-BR"/>
          </w:rPr>
          <w:t>TUGABUIDS</w:t>
        </w:r>
      </w:ins>
    </w:p>
    <w:p w:rsidR="6E90E166" w:rsidP="6E90E166" w:rsidRDefault="6E90E166" w14:paraId="1C9FA218" w14:textId="52F0CCCB">
      <w:pPr>
        <w:spacing w:before="0" w:beforeAutospacing="off" w:after="0" w:afterAutospacing="off"/>
        <w:jc w:val="center"/>
        <w:rPr>
          <w:ins w:author="Usuário Convidado" w:date="2025-06-29T23:47:16.422Z" w16du:dateUtc="2025-06-29T23:47:16.422Z" w:id="1162617398"/>
          <w:rFonts w:ascii="Arial" w:hAnsi="Arial" w:eastAsia="Arial" w:cs="Arial"/>
          <w:b w:val="0"/>
          <w:bCs w:val="0"/>
          <w:i w:val="0"/>
          <w:iCs w:val="0"/>
          <w:strike w:val="0"/>
          <w:dstrike w:val="0"/>
          <w:noProof w:val="0"/>
          <w:color w:val="000000" w:themeColor="text1" w:themeTint="FF" w:themeShade="FF"/>
          <w:sz w:val="26"/>
          <w:szCs w:val="26"/>
          <w:u w:val="none"/>
          <w:lang w:val="pt-BR"/>
        </w:rPr>
      </w:pPr>
    </w:p>
    <w:p w:rsidR="6E90E166" w:rsidP="6E90E166" w:rsidRDefault="6E90E166" w14:paraId="2ECA4EA0" w14:textId="1491F144">
      <w:pPr>
        <w:spacing w:before="0" w:beforeAutospacing="off" w:after="0" w:afterAutospacing="off"/>
        <w:jc w:val="center"/>
        <w:rPr>
          <w:ins w:author="Usuário Convidado" w:date="2025-06-29T23:45:38.249Z" w16du:dateUtc="2025-06-29T23:45:38.249Z" w:id="328103528"/>
          <w:rFonts w:ascii="Arial" w:hAnsi="Arial" w:eastAsia="Arial" w:cs="Arial"/>
          <w:b w:val="0"/>
          <w:bCs w:val="0"/>
          <w:i w:val="0"/>
          <w:iCs w:val="0"/>
          <w:strike w:val="0"/>
          <w:dstrike w:val="0"/>
          <w:noProof w:val="0"/>
          <w:color w:val="000000" w:themeColor="text1" w:themeTint="FF" w:themeShade="FF"/>
          <w:sz w:val="26"/>
          <w:szCs w:val="26"/>
          <w:u w:val="none"/>
          <w:lang w:val="pt-BR"/>
        </w:rPr>
      </w:pPr>
    </w:p>
    <w:p w:rsidR="6E90E166" w:rsidRDefault="6E90E166" w14:paraId="2378392C" w14:textId="2F67AF5B">
      <w:pPr>
        <w:rPr>
          <w:ins w:author="Usuário Convidado" w:date="2025-06-29T23:45:38.249Z" w16du:dateUtc="2025-06-29T23:45:38.249Z" w:id="1162602790"/>
        </w:rPr>
      </w:pPr>
    </w:p>
    <w:p w:rsidR="6E90E166" w:rsidRDefault="6E90E166" w14:paraId="01C336DC" w14:textId="0A5CA792">
      <w:pPr>
        <w:rPr>
          <w:ins w:author="Usuário Convidado" w:date="2025-06-29T23:45:38.249Z" w16du:dateUtc="2025-06-29T23:45:38.249Z" w:id="2021404583"/>
        </w:rPr>
      </w:pPr>
    </w:p>
    <w:p w:rsidR="6E90E166" w:rsidRDefault="6E90E166" w14:paraId="775CDDDB" w14:textId="70F9AA2E">
      <w:pPr>
        <w:rPr>
          <w:ins w:author="Usuário Convidado" w:date="2025-06-29T23:45:38.249Z" w16du:dateUtc="2025-06-29T23:45:38.249Z" w:id="600897822"/>
        </w:rPr>
      </w:pPr>
    </w:p>
    <w:p w:rsidR="6E90E166" w:rsidRDefault="6E90E166" w14:paraId="27B6600A" w14:textId="5466F443">
      <w:pPr>
        <w:rPr>
          <w:ins w:author="Usuário Convidado" w:date="2025-06-29T23:45:38.249Z" w16du:dateUtc="2025-06-29T23:45:38.249Z" w:id="1288246227"/>
        </w:rPr>
      </w:pPr>
    </w:p>
    <w:p w:rsidR="6E90E166" w:rsidRDefault="6E90E166" w14:paraId="3BDFBACF" w14:textId="475A27E9">
      <w:pPr>
        <w:rPr>
          <w:ins w:author="Usuário Convidado" w:date="2025-06-29T23:45:38.249Z" w16du:dateUtc="2025-06-29T23:45:38.249Z" w:id="1559790971"/>
        </w:rPr>
      </w:pPr>
    </w:p>
    <w:p w:rsidR="1C52B999" w:rsidP="6E90E166" w:rsidRDefault="1C52B999" w14:paraId="67714F74" w14:textId="43014491">
      <w:pPr>
        <w:spacing w:before="0" w:beforeAutospacing="off" w:after="0" w:afterAutospacing="off"/>
        <w:jc w:val="center"/>
        <w:rPr>
          <w:ins w:author="Usuário Convidado" w:date="2025-06-29T23:45:38.249Z" w16du:dateUtc="2025-06-29T23:45:38.249Z" w:id="528621895"/>
          <w:rFonts w:ascii="Arial" w:hAnsi="Arial" w:eastAsia="Arial" w:cs="Arial"/>
          <w:b w:val="0"/>
          <w:bCs w:val="0"/>
          <w:i w:val="0"/>
          <w:iCs w:val="0"/>
          <w:strike w:val="0"/>
          <w:dstrike w:val="0"/>
          <w:noProof w:val="0"/>
          <w:color w:val="000000" w:themeColor="text1" w:themeTint="FF" w:themeShade="FF"/>
          <w:sz w:val="26"/>
          <w:szCs w:val="26"/>
          <w:u w:val="none"/>
          <w:lang w:val="pt-BR"/>
        </w:rPr>
        <w:pPrChange w:author="Usuário Convidado" w:date="2025-06-29T23:45:38.246Z">
          <w:pPr/>
        </w:pPrChange>
      </w:pPr>
      <w:ins w:author="Usuário Convidado" w:date="2025-06-29T23:45:38.249Z" w:id="721481675">
        <w:r w:rsidRPr="6E90E166" w:rsidR="1C52B999">
          <w:rPr>
            <w:rFonts w:ascii="Arial" w:hAnsi="Arial" w:eastAsia="Arial" w:cs="Arial"/>
            <w:b w:val="0"/>
            <w:bCs w:val="0"/>
            <w:i w:val="0"/>
            <w:iCs w:val="0"/>
            <w:strike w:val="0"/>
            <w:dstrike w:val="0"/>
            <w:noProof w:val="0"/>
            <w:color w:val="000000" w:themeColor="text1" w:themeTint="FF" w:themeShade="FF"/>
            <w:sz w:val="26"/>
            <w:szCs w:val="26"/>
            <w:u w:val="none"/>
            <w:lang w:val="pt-BR"/>
          </w:rPr>
          <w:t>SÃO LUIS – MA 2025</w:t>
        </w:r>
      </w:ins>
    </w:p>
    <w:p w:rsidR="6E90E166" w:rsidRDefault="6E90E166" w14:paraId="4E3FF4B8" w14:textId="1B53E22D">
      <w:pPr>
        <w:rPr>
          <w:ins w:author="Usuário Convidado" w:date="2025-06-29T23:45:38.249Z" w16du:dateUtc="2025-06-29T23:45:38.249Z" w:id="1080681474"/>
        </w:rPr>
      </w:pPr>
    </w:p>
    <w:p w:rsidR="6E90E166" w:rsidP="6E90E166" w:rsidRDefault="6E90E166" w14:paraId="04C9E917" w14:textId="330A4561">
      <w:pPr>
        <w:pStyle w:val="Normal"/>
        <w:rPr>
          <w:ins w:author="Usuário Convidado" w:date="2025-06-29T23:45:31.856Z" w16du:dateUtc="2025-06-29T23:45:31.856Z" w:id="1598011977"/>
          <w:noProof w:val="0"/>
          <w:lang w:val="pt-BR"/>
        </w:rPr>
      </w:pPr>
    </w:p>
    <w:p w:rsidR="6E90E166" w:rsidP="6E90E166" w:rsidRDefault="6E90E166" w14:paraId="3BBAC246" w14:textId="6C59BCFB">
      <w:pPr>
        <w:pStyle w:val="Normal"/>
        <w:rPr>
          <w:ins w:author="Usuário Convidado" w:date="2025-06-29T23:45:32.357Z" w16du:dateUtc="2025-06-29T23:45:32.357Z" w:id="1123440019"/>
          <w:noProof w:val="0"/>
          <w:lang w:val="pt-BR"/>
        </w:rPr>
      </w:pPr>
    </w:p>
    <w:p xmlns:wp14="http://schemas.microsoft.com/office/word/2010/wordml" w:rsidP="2C558451" wp14:paraId="095A004D" wp14:textId="28C1AB0E">
      <w:pPr>
        <w:pStyle w:val="Normal"/>
        <w:rPr>
          <w:noProof w:val="0"/>
          <w:lang w:val="pt-BR"/>
        </w:rPr>
      </w:pPr>
      <w:r w:rsidRPr="6E90E166" w:rsidR="6F9192E4">
        <w:rPr>
          <w:noProof w:val="0"/>
          <w:lang w:val="pt-BR"/>
        </w:rPr>
        <w:t>1. Introdução: Bem-vindo ao seu Montador de PCs Inteligente!</w:t>
      </w:r>
    </w:p>
    <w:p xmlns:wp14="http://schemas.microsoft.com/office/word/2010/wordml" w:rsidP="2C558451" wp14:paraId="7E8162EA" wp14:textId="03C65EA7">
      <w:pPr>
        <w:pStyle w:val="Normal"/>
        <w:rPr>
          <w:noProof w:val="0"/>
          <w:lang w:val="pt-BR"/>
        </w:rPr>
      </w:pPr>
      <w:r w:rsidRPr="2C558451" w:rsidR="6F9192E4">
        <w:rPr>
          <w:noProof w:val="0"/>
          <w:lang w:val="pt-BR"/>
        </w:rPr>
        <w:t xml:space="preserve">Bem-vindo ao </w:t>
      </w:r>
      <w:r w:rsidRPr="2C558451" w:rsidR="6F9192E4">
        <w:rPr>
          <w:noProof w:val="0"/>
          <w:lang w:val="pt-BR"/>
        </w:rPr>
        <w:t>CodeTugaBuilds</w:t>
      </w:r>
      <w:r w:rsidRPr="2C558451" w:rsidR="6F9192E4">
        <w:rPr>
          <w:noProof w:val="0"/>
          <w:lang w:val="pt-BR"/>
        </w:rPr>
        <w:t>, seu assistente pessoal para criar o computador perfeito! Nossa aplicação foi projetada para simplificar o processo, muitas vezes complexo, de escolher os componentes certos para o seu novo PC.</w:t>
      </w:r>
    </w:p>
    <w:p xmlns:wp14="http://schemas.microsoft.com/office/word/2010/wordml" w:rsidP="2C558451" wp14:paraId="2D1F8D83" wp14:textId="1234A61B">
      <w:pPr>
        <w:pStyle w:val="Normal"/>
        <w:rPr>
          <w:noProof w:val="0"/>
          <w:lang w:val="pt-BR"/>
        </w:rPr>
      </w:pPr>
      <w:r w:rsidRPr="2C558451" w:rsidR="6F9192E4">
        <w:rPr>
          <w:noProof w:val="0"/>
          <w:lang w:val="pt-BR"/>
        </w:rPr>
        <w:t>Utilizando a poderosa Inteligência Artificial do Google (Gemini), nós conversamos com você para entender exatamente o que você precisa e, em seguida, recomendamos uma lista de peças totalmente compatível e otimizada para o seu orçamento e suas necessidades.</w:t>
      </w:r>
    </w:p>
    <w:p xmlns:wp14="http://schemas.microsoft.com/office/word/2010/wordml" w:rsidP="2C558451" wp14:paraId="19F283B8" wp14:textId="2BBDD8C8">
      <w:pPr>
        <w:pStyle w:val="Normal"/>
        <w:rPr>
          <w:noProof w:val="0"/>
          <w:lang w:val="pt-BR"/>
        </w:rPr>
      </w:pPr>
      <w:r w:rsidRPr="2C558451" w:rsidR="6F9192E4">
        <w:rPr>
          <w:noProof w:val="0"/>
          <w:lang w:val="pt-BR"/>
        </w:rPr>
        <w:t>➡️ Imagem Indicada:</w:t>
      </w:r>
      <w:r>
        <w:br/>
      </w:r>
      <w:r w:rsidRPr="2C558451" w:rsidR="6F9192E4">
        <w:rPr>
          <w:noProof w:val="0"/>
          <w:lang w:val="pt-BR"/>
        </w:rPr>
        <w:t xml:space="preserve">Capture a tela inteira da </w:t>
      </w:r>
      <w:r w:rsidRPr="2C558451" w:rsidR="6F9192E4">
        <w:rPr>
          <w:noProof w:val="0"/>
          <w:lang w:val="pt-BR"/>
        </w:rPr>
        <w:t>Página Inicial (</w:t>
      </w:r>
      <w:r w:rsidRPr="2C558451" w:rsidR="6F9192E4">
        <w:rPr>
          <w:noProof w:val="0"/>
          <w:lang w:val="pt-BR"/>
        </w:rPr>
        <w:t>HomePage.tsx</w:t>
      </w:r>
      <w:r w:rsidRPr="2C558451" w:rsidR="6F9192E4">
        <w:rPr>
          <w:noProof w:val="0"/>
          <w:lang w:val="pt-BR"/>
        </w:rPr>
        <w:t>)</w:t>
      </w:r>
      <w:r w:rsidRPr="2C558451" w:rsidR="6F9192E4">
        <w:rPr>
          <w:noProof w:val="0"/>
          <w:lang w:val="pt-BR"/>
        </w:rPr>
        <w:t>. A imagem deve destacar o título "</w:t>
      </w:r>
      <w:r w:rsidRPr="2C558451" w:rsidR="6F9192E4">
        <w:rPr>
          <w:noProof w:val="0"/>
          <w:lang w:val="pt-BR"/>
        </w:rPr>
        <w:t>CodeTugaBuilds</w:t>
      </w:r>
      <w:r w:rsidRPr="2C558451" w:rsidR="6F9192E4">
        <w:rPr>
          <w:noProof w:val="0"/>
          <w:lang w:val="pt-BR"/>
        </w:rPr>
        <w:t>" e o botão principal "Iniciar Recomendação IA".</w:t>
      </w:r>
    </w:p>
    <w:p xmlns:wp14="http://schemas.microsoft.com/office/word/2010/wordml" wp14:paraId="516146D8" wp14:textId="0C9C1E36">
      <w:r w:rsidR="5631C183">
        <w:drawing>
          <wp:inline xmlns:wp14="http://schemas.microsoft.com/office/word/2010/wordprocessingDrawing" wp14:editId="28112B19" wp14:anchorId="25E48F3B">
            <wp:extent cx="5724524" cy="2981325"/>
            <wp:effectExtent l="0" t="0" r="0" b="0"/>
            <wp:docPr id="478294853" name="" title=""/>
            <wp:cNvGraphicFramePr>
              <a:graphicFrameLocks noChangeAspect="1"/>
            </wp:cNvGraphicFramePr>
            <a:graphic>
              <a:graphicData uri="http://schemas.openxmlformats.org/drawingml/2006/picture">
                <pic:pic>
                  <pic:nvPicPr>
                    <pic:cNvPr id="0" name=""/>
                    <pic:cNvPicPr/>
                  </pic:nvPicPr>
                  <pic:blipFill>
                    <a:blip r:embed="R0d7f090da451472b">
                      <a:extLst>
                        <a:ext xmlns:a="http://schemas.openxmlformats.org/drawingml/2006/main" uri="{28A0092B-C50C-407E-A947-70E740481C1C}">
                          <a14:useLocalDpi val="0"/>
                        </a:ext>
                      </a:extLst>
                    </a:blip>
                    <a:stretch>
                      <a:fillRect/>
                    </a:stretch>
                  </pic:blipFill>
                  <pic:spPr>
                    <a:xfrm>
                      <a:off x="0" y="0"/>
                      <a:ext cx="5724524" cy="2981325"/>
                    </a:xfrm>
                    <a:prstGeom prst="rect">
                      <a:avLst/>
                    </a:prstGeom>
                  </pic:spPr>
                </pic:pic>
              </a:graphicData>
            </a:graphic>
          </wp:inline>
        </w:drawing>
      </w:r>
    </w:p>
    <w:p xmlns:wp14="http://schemas.microsoft.com/office/word/2010/wordml" w:rsidP="2C558451" wp14:paraId="3F876B9A" wp14:textId="43A3EFAF">
      <w:pPr>
        <w:pStyle w:val="Normal"/>
      </w:pPr>
    </w:p>
    <w:p xmlns:wp14="http://schemas.microsoft.com/office/word/2010/wordml" w:rsidP="2C558451" wp14:paraId="7F4EFEE9" wp14:textId="5C09B9FA">
      <w:pPr>
        <w:pStyle w:val="Normal"/>
        <w:rPr>
          <w:noProof w:val="0"/>
          <w:lang w:val="pt-BR"/>
        </w:rPr>
      </w:pPr>
      <w:r w:rsidRPr="2C558451" w:rsidR="6F9192E4">
        <w:rPr>
          <w:noProof w:val="0"/>
          <w:lang w:val="pt-BR"/>
        </w:rPr>
        <w:t>2. Criando sua Primeira Build: Passo a Passo</w:t>
      </w:r>
    </w:p>
    <w:p xmlns:wp14="http://schemas.microsoft.com/office/word/2010/wordml" w:rsidP="2C558451" wp14:paraId="09F689E3" wp14:textId="4EF78823">
      <w:pPr>
        <w:pStyle w:val="Normal"/>
        <w:rPr>
          <w:noProof w:val="0"/>
          <w:lang w:val="pt-BR"/>
        </w:rPr>
      </w:pPr>
      <w:r w:rsidRPr="2C558451" w:rsidR="6F9192E4">
        <w:rPr>
          <w:noProof w:val="0"/>
          <w:lang w:val="pt-BR"/>
        </w:rPr>
        <w:t>O processo de montagem é guiado por uma conversa com nossa IA. Siga estes passos simples para obter sua primeira recomendação.</w:t>
      </w:r>
    </w:p>
    <w:p xmlns:wp14="http://schemas.microsoft.com/office/word/2010/wordml" w:rsidP="2C558451" wp14:paraId="082B055C" wp14:textId="09C846F9">
      <w:pPr>
        <w:pStyle w:val="Normal"/>
        <w:rPr>
          <w:noProof w:val="0"/>
          <w:lang w:val="pt-BR"/>
        </w:rPr>
      </w:pPr>
      <w:r w:rsidRPr="2C558451" w:rsidR="6F9192E4">
        <w:rPr>
          <w:noProof w:val="0"/>
          <w:lang w:val="pt-BR"/>
        </w:rPr>
        <w:t>Passo 1: Iniciando a Conversa</w:t>
      </w:r>
    </w:p>
    <w:p xmlns:wp14="http://schemas.microsoft.com/office/word/2010/wordml" w:rsidP="2C558451" wp14:paraId="26E2FE70" wp14:textId="26A6AA9E">
      <w:pPr>
        <w:pStyle w:val="Normal"/>
        <w:rPr>
          <w:noProof w:val="0"/>
          <w:lang w:val="pt-BR"/>
        </w:rPr>
      </w:pPr>
      <w:r w:rsidRPr="2C558451" w:rsidR="6F9192E4">
        <w:rPr>
          <w:noProof w:val="0"/>
          <w:lang w:val="pt-BR"/>
        </w:rPr>
        <w:t xml:space="preserve">Na página inicial, clique no botão </w:t>
      </w:r>
      <w:r w:rsidRPr="2C558451" w:rsidR="6F9192E4">
        <w:rPr>
          <w:noProof w:val="0"/>
          <w:lang w:val="pt-BR"/>
        </w:rPr>
        <w:t>"Iniciar Recomendação IA"</w:t>
      </w:r>
      <w:r w:rsidRPr="2C558451" w:rsidR="6F9192E4">
        <w:rPr>
          <w:noProof w:val="0"/>
          <w:lang w:val="pt-BR"/>
        </w:rPr>
        <w:t xml:space="preserve"> para ser levado à nossa sala de bate-papo.</w:t>
      </w:r>
    </w:p>
    <w:p xmlns:wp14="http://schemas.microsoft.com/office/word/2010/wordml" w:rsidP="2C558451" wp14:paraId="5AC323B6" wp14:textId="6E43F987">
      <w:pPr>
        <w:pStyle w:val="Normal"/>
        <w:rPr>
          <w:noProof w:val="0"/>
          <w:lang w:val="pt-BR"/>
        </w:rPr>
      </w:pPr>
      <w:r w:rsidRPr="2C558451" w:rsidR="6F9192E4">
        <w:rPr>
          <w:noProof w:val="0"/>
          <w:lang w:val="pt-BR"/>
        </w:rPr>
        <w:t>➡️ Imagem Indicada:</w:t>
      </w:r>
      <w:r>
        <w:br/>
      </w:r>
      <w:r w:rsidRPr="2C558451" w:rsidR="6F9192E4">
        <w:rPr>
          <w:noProof w:val="0"/>
          <w:lang w:val="pt-BR"/>
        </w:rPr>
        <w:t xml:space="preserve">Um recorte da </w:t>
      </w:r>
      <w:r w:rsidRPr="2C558451" w:rsidR="6F9192E4">
        <w:rPr>
          <w:noProof w:val="0"/>
          <w:lang w:val="pt-BR"/>
        </w:rPr>
        <w:t>Página Inicial</w:t>
      </w:r>
      <w:r w:rsidRPr="2C558451" w:rsidR="6F9192E4">
        <w:rPr>
          <w:noProof w:val="0"/>
          <w:lang w:val="pt-BR"/>
        </w:rPr>
        <w:t xml:space="preserve"> com foco no botão "Iniciar Recomendação IA", talvez com um ponteiro de mouse sobre ele.</w:t>
      </w:r>
    </w:p>
    <w:p xmlns:wp14="http://schemas.microsoft.com/office/word/2010/wordml" wp14:paraId="4B51639F" wp14:textId="2AC8A2AB">
      <w:r w:rsidR="659C1210">
        <w:drawing>
          <wp:inline xmlns:wp14="http://schemas.microsoft.com/office/word/2010/wordprocessingDrawing" wp14:editId="31BCAC03" wp14:anchorId="285A0077">
            <wp:extent cx="5724524" cy="4486275"/>
            <wp:effectExtent l="0" t="0" r="0" b="0"/>
            <wp:docPr id="592759034" name="" title=""/>
            <wp:cNvGraphicFramePr>
              <a:graphicFrameLocks noChangeAspect="1"/>
            </wp:cNvGraphicFramePr>
            <a:graphic>
              <a:graphicData uri="http://schemas.openxmlformats.org/drawingml/2006/picture">
                <pic:pic>
                  <pic:nvPicPr>
                    <pic:cNvPr id="0" name=""/>
                    <pic:cNvPicPr/>
                  </pic:nvPicPr>
                  <pic:blipFill>
                    <a:blip r:embed="R54b52ed3ebeb4db4">
                      <a:extLst>
                        <a:ext xmlns:a="http://schemas.openxmlformats.org/drawingml/2006/main" uri="{28A0092B-C50C-407E-A947-70E740481C1C}">
                          <a14:useLocalDpi val="0"/>
                        </a:ext>
                      </a:extLst>
                    </a:blip>
                    <a:stretch>
                      <a:fillRect/>
                    </a:stretch>
                  </pic:blipFill>
                  <pic:spPr>
                    <a:xfrm>
                      <a:off x="0" y="0"/>
                      <a:ext cx="5724524" cy="4486275"/>
                    </a:xfrm>
                    <a:prstGeom prst="rect">
                      <a:avLst/>
                    </a:prstGeom>
                  </pic:spPr>
                </pic:pic>
              </a:graphicData>
            </a:graphic>
          </wp:inline>
        </w:drawing>
      </w:r>
    </w:p>
    <w:p xmlns:wp14="http://schemas.microsoft.com/office/word/2010/wordml" w:rsidP="2C558451" wp14:paraId="66C9CD8A" wp14:textId="29F22555">
      <w:pPr>
        <w:pStyle w:val="Normal"/>
        <w:rPr>
          <w:noProof w:val="0"/>
          <w:lang w:val="pt-BR"/>
        </w:rPr>
      </w:pPr>
      <w:r w:rsidRPr="2C558451" w:rsidR="6F9192E4">
        <w:rPr>
          <w:noProof w:val="0"/>
          <w:lang w:val="pt-BR"/>
        </w:rPr>
        <w:t xml:space="preserve">Passo 2: Conversando com o </w:t>
      </w:r>
      <w:r w:rsidRPr="2C558451" w:rsidR="6F9192E4">
        <w:rPr>
          <w:noProof w:val="0"/>
          <w:lang w:val="pt-BR"/>
        </w:rPr>
        <w:t>CodeTuga</w:t>
      </w:r>
    </w:p>
    <w:p xmlns:wp14="http://schemas.microsoft.com/office/word/2010/wordml" w:rsidP="2C558451" wp14:paraId="18791EA3" wp14:textId="483332F4">
      <w:pPr>
        <w:pStyle w:val="Normal"/>
        <w:rPr>
          <w:noProof w:val="0"/>
          <w:lang w:val="pt-BR"/>
        </w:rPr>
      </w:pPr>
      <w:r w:rsidRPr="2C558451" w:rsidR="6F9192E4">
        <w:rPr>
          <w:noProof w:val="0"/>
          <w:lang w:val="pt-BR"/>
        </w:rPr>
        <w:t xml:space="preserve">Você agora está no nosso chat de anamnese. O </w:t>
      </w:r>
      <w:r w:rsidRPr="2C558451" w:rsidR="6F9192E4">
        <w:rPr>
          <w:noProof w:val="0"/>
          <w:lang w:val="pt-BR"/>
        </w:rPr>
        <w:t>CodeTuga</w:t>
      </w:r>
      <w:r w:rsidRPr="2C558451" w:rsidR="6F9192E4">
        <w:rPr>
          <w:noProof w:val="0"/>
          <w:lang w:val="pt-BR"/>
        </w:rPr>
        <w:t>, nosso assistente de IA, fará algumas perguntas para entender o que você busca.</w:t>
      </w:r>
    </w:p>
    <w:p xmlns:wp14="http://schemas.microsoft.com/office/word/2010/wordml" w:rsidP="2C558451" wp14:paraId="6F96A871" wp14:textId="1F0ABE0B">
      <w:pPr>
        <w:pStyle w:val="Normal"/>
        <w:rPr>
          <w:noProof w:val="0"/>
          <w:lang w:val="pt-BR"/>
        </w:rPr>
      </w:pPr>
      <w:r w:rsidRPr="2C558451" w:rsidR="6F9192E4">
        <w:rPr>
          <w:noProof w:val="0"/>
          <w:lang w:val="pt-BR"/>
        </w:rPr>
        <w:t>Tipo de Máquina:</w:t>
      </w:r>
      <w:r w:rsidRPr="2C558451" w:rsidR="6F9192E4">
        <w:rPr>
          <w:noProof w:val="0"/>
          <w:lang w:val="pt-BR"/>
        </w:rPr>
        <w:t xml:space="preserve"> Se será um PC para jogos, uma estação de trabalho, um </w:t>
      </w:r>
      <w:r w:rsidRPr="2C558451" w:rsidR="6F9192E4">
        <w:rPr>
          <w:noProof w:val="0"/>
          <w:lang w:val="pt-BR"/>
        </w:rPr>
        <w:t>servidor, etc.</w:t>
      </w:r>
    </w:p>
    <w:p xmlns:wp14="http://schemas.microsoft.com/office/word/2010/wordml" w:rsidP="2C558451" wp14:paraId="09AF640F" wp14:textId="61E86BB8">
      <w:pPr>
        <w:pStyle w:val="Normal"/>
        <w:rPr>
          <w:noProof w:val="0"/>
          <w:lang w:val="pt-BR"/>
        </w:rPr>
      </w:pPr>
      <w:r w:rsidRPr="2C558451" w:rsidR="6F9192E4">
        <w:rPr>
          <w:noProof w:val="0"/>
          <w:lang w:val="pt-BR"/>
        </w:rPr>
        <w:t>Propósito Principal:</w:t>
      </w:r>
      <w:r w:rsidRPr="2C558451" w:rsidR="6F9192E4">
        <w:rPr>
          <w:noProof w:val="0"/>
          <w:lang w:val="pt-BR"/>
        </w:rPr>
        <w:t xml:space="preserve"> O uso que você dará ao PC (jogar, trabalhar, editar vídeos).</w:t>
      </w:r>
    </w:p>
    <w:p xmlns:wp14="http://schemas.microsoft.com/office/word/2010/wordml" w:rsidP="2C558451" wp14:paraId="3E54EBA5" wp14:textId="640BFCD5">
      <w:pPr>
        <w:pStyle w:val="Normal"/>
        <w:rPr>
          <w:noProof w:val="0"/>
          <w:lang w:val="pt-BR"/>
        </w:rPr>
      </w:pPr>
      <w:r w:rsidRPr="2C558451" w:rsidR="6F9192E4">
        <w:rPr>
          <w:noProof w:val="0"/>
          <w:lang w:val="pt-BR"/>
        </w:rPr>
        <w:t>Orçamento:</w:t>
      </w:r>
      <w:r w:rsidRPr="2C558451" w:rsidR="6F9192E4">
        <w:rPr>
          <w:noProof w:val="0"/>
          <w:lang w:val="pt-BR"/>
        </w:rPr>
        <w:t xml:space="preserve"> Quanto você planeja investir.</w:t>
      </w:r>
    </w:p>
    <w:p xmlns:wp14="http://schemas.microsoft.com/office/word/2010/wordml" w:rsidP="2C558451" wp14:paraId="0B22ACE8" wp14:textId="565225E9">
      <w:pPr>
        <w:pStyle w:val="Normal"/>
        <w:rPr>
          <w:noProof w:val="0"/>
          <w:lang w:val="pt-BR"/>
        </w:rPr>
      </w:pPr>
      <w:r w:rsidRPr="2C558451" w:rsidR="6F9192E4">
        <w:rPr>
          <w:noProof w:val="0"/>
          <w:lang w:val="pt-BR"/>
        </w:rPr>
        <w:t xml:space="preserve">Responda de forma clara e direta. À medida que você fornece informações, a seção </w:t>
      </w:r>
      <w:r w:rsidRPr="2C558451" w:rsidR="6F9192E4">
        <w:rPr>
          <w:noProof w:val="0"/>
          <w:lang w:val="pt-BR"/>
        </w:rPr>
        <w:t>"Dados Coletados"</w:t>
      </w:r>
      <w:r w:rsidRPr="2C558451" w:rsidR="6F9192E4">
        <w:rPr>
          <w:noProof w:val="0"/>
          <w:lang w:val="pt-BR"/>
        </w:rPr>
        <w:t xml:space="preserve"> na parte inferior será atualizada em tempo real.</w:t>
      </w:r>
    </w:p>
    <w:p xmlns:wp14="http://schemas.microsoft.com/office/word/2010/wordml" w:rsidP="2C558451" wp14:paraId="2AF52812" wp14:textId="35C1A4CF">
      <w:pPr>
        <w:pStyle w:val="Normal"/>
        <w:rPr>
          <w:noProof w:val="0"/>
          <w:lang w:val="pt-BR"/>
        </w:rPr>
      </w:pPr>
      <w:r w:rsidRPr="2C558451" w:rsidR="6F9192E4">
        <w:rPr>
          <w:noProof w:val="0"/>
          <w:lang w:val="pt-BR"/>
        </w:rPr>
        <w:t>➡️ Imagem Indicada:</w:t>
      </w:r>
      <w:r>
        <w:br/>
      </w:r>
      <w:r w:rsidRPr="2C558451" w:rsidR="6F9192E4">
        <w:rPr>
          <w:noProof w:val="0"/>
          <w:lang w:val="pt-BR"/>
        </w:rPr>
        <w:t xml:space="preserve">Uma captura de tela da interface do </w:t>
      </w:r>
      <w:r w:rsidRPr="2C558451" w:rsidR="6F9192E4">
        <w:rPr>
          <w:noProof w:val="0"/>
          <w:lang w:val="pt-BR"/>
        </w:rPr>
        <w:t>Chatbot</w:t>
      </w:r>
      <w:r w:rsidRPr="2C558451" w:rsidR="6F9192E4">
        <w:rPr>
          <w:noProof w:val="0"/>
          <w:lang w:val="pt-BR"/>
        </w:rPr>
        <w:t xml:space="preserve"> (</w:t>
      </w:r>
      <w:r w:rsidRPr="2C558451" w:rsidR="6F9192E4">
        <w:rPr>
          <w:noProof w:val="0"/>
          <w:lang w:val="pt-BR"/>
        </w:rPr>
        <w:t>ChatbotAnamnesis.tsx</w:t>
      </w:r>
      <w:r w:rsidRPr="2C558451" w:rsidR="6F9192E4">
        <w:rPr>
          <w:noProof w:val="0"/>
          <w:lang w:val="pt-BR"/>
        </w:rPr>
        <w:t>)</w:t>
      </w:r>
      <w:r w:rsidRPr="2C558451" w:rsidR="6F9192E4">
        <w:rPr>
          <w:noProof w:val="0"/>
          <w:lang w:val="pt-BR"/>
        </w:rPr>
        <w:t>. A imagem deve mostrar algumas mensagens trocadas entre o usuário e a IA, e a área "Dados Coletados" preenchida com algumas informações.</w:t>
      </w:r>
    </w:p>
    <w:p xmlns:wp14="http://schemas.microsoft.com/office/word/2010/wordml" wp14:paraId="5D07F1C0" wp14:textId="7DE1ED98">
      <w:r w:rsidR="4A70698A">
        <w:drawing>
          <wp:inline xmlns:wp14="http://schemas.microsoft.com/office/word/2010/wordprocessingDrawing" wp14:editId="5DFF530F" wp14:anchorId="003C23B2">
            <wp:extent cx="5410198" cy="5724524"/>
            <wp:effectExtent l="0" t="0" r="0" b="0"/>
            <wp:docPr id="2115528737" name="" title=""/>
            <wp:cNvGraphicFramePr>
              <a:graphicFrameLocks noChangeAspect="1"/>
            </wp:cNvGraphicFramePr>
            <a:graphic>
              <a:graphicData uri="http://schemas.openxmlformats.org/drawingml/2006/picture">
                <pic:pic>
                  <pic:nvPicPr>
                    <pic:cNvPr id="0" name=""/>
                    <pic:cNvPicPr/>
                  </pic:nvPicPr>
                  <pic:blipFill>
                    <a:blip r:embed="R484978427e1b43f9">
                      <a:extLst>
                        <a:ext xmlns:a="http://schemas.openxmlformats.org/drawingml/2006/main" uri="{28A0092B-C50C-407E-A947-70E740481C1C}">
                          <a14:useLocalDpi val="0"/>
                        </a:ext>
                      </a:extLst>
                    </a:blip>
                    <a:stretch>
                      <a:fillRect/>
                    </a:stretch>
                  </pic:blipFill>
                  <pic:spPr>
                    <a:xfrm>
                      <a:off x="0" y="0"/>
                      <a:ext cx="5410198" cy="5724524"/>
                    </a:xfrm>
                    <a:prstGeom prst="rect">
                      <a:avLst/>
                    </a:prstGeom>
                  </pic:spPr>
                </pic:pic>
              </a:graphicData>
            </a:graphic>
          </wp:inline>
        </w:drawing>
      </w:r>
    </w:p>
    <w:p xmlns:wp14="http://schemas.microsoft.com/office/word/2010/wordml" w:rsidP="2C558451" wp14:paraId="0688DCBE" wp14:textId="4C377377">
      <w:pPr>
        <w:pStyle w:val="Normal"/>
        <w:rPr>
          <w:noProof w:val="0"/>
          <w:lang w:val="pt-BR"/>
        </w:rPr>
      </w:pPr>
      <w:r w:rsidRPr="2C558451" w:rsidR="6F9192E4">
        <w:rPr>
          <w:noProof w:val="0"/>
          <w:lang w:val="pt-BR"/>
        </w:rPr>
        <w:t>Passo 3: Permissão de Localização (Opcional)</w:t>
      </w:r>
    </w:p>
    <w:p xmlns:wp14="http://schemas.microsoft.com/office/word/2010/wordml" w:rsidP="2C558451" wp14:paraId="42E94557" wp14:textId="362131DF">
      <w:pPr>
        <w:pStyle w:val="Normal"/>
        <w:rPr>
          <w:noProof w:val="0"/>
          <w:lang w:val="pt-BR"/>
        </w:rPr>
      </w:pPr>
      <w:r w:rsidRPr="2C558451" w:rsidR="6F9192E4">
        <w:rPr>
          <w:noProof w:val="0"/>
          <w:lang w:val="pt-BR"/>
        </w:rPr>
        <w:t xml:space="preserve">Para otimizar a refrigeração do seu PC, o </w:t>
      </w:r>
      <w:r w:rsidRPr="2C558451" w:rsidR="6F9192E4">
        <w:rPr>
          <w:noProof w:val="0"/>
          <w:lang w:val="pt-BR"/>
        </w:rPr>
        <w:t>CodeTuga</w:t>
      </w:r>
      <w:r w:rsidRPr="2C558451" w:rsidR="6F9192E4">
        <w:rPr>
          <w:noProof w:val="0"/>
          <w:lang w:val="pt-BR"/>
        </w:rPr>
        <w:t xml:space="preserve"> pode pedir sua localização para verificar as condições climáticas médias da sua região. Isso nos ajuda a sugerir coolers e ventoinhas mais adequados. A permissão é opcional, mas recomendada.</w:t>
      </w:r>
    </w:p>
    <w:p xmlns:wp14="http://schemas.microsoft.com/office/word/2010/wordml" w:rsidP="2C558451" wp14:paraId="6A526DEB" wp14:textId="04923C8C">
      <w:pPr>
        <w:pStyle w:val="Normal"/>
        <w:rPr>
          <w:ins w:author="ARLISON GASPAR DE OLIVEIRA" w:date="2025-06-29T17:56:37.555Z" w16du:dateUtc="2025-06-29T17:56:37.555Z" w:id="2022000085"/>
          <w:noProof w:val="0"/>
          <w:lang w:val="pt-BR"/>
        </w:rPr>
      </w:pPr>
      <w:r w:rsidRPr="2C558451" w:rsidR="6F9192E4">
        <w:rPr>
          <w:noProof w:val="0"/>
          <w:lang w:val="pt-BR"/>
        </w:rPr>
        <w:t>➡️ Imagem Indicada:</w:t>
      </w:r>
      <w:r>
        <w:br/>
      </w:r>
      <w:r w:rsidRPr="2C558451" w:rsidR="6F9192E4">
        <w:rPr>
          <w:noProof w:val="0"/>
          <w:lang w:val="pt-BR"/>
        </w:rPr>
        <w:t>Um print da seção que aparece no chat solicitando a permissão de localização, com os botões "Permitir Detecção Automática" e "Não Permitir".</w:t>
      </w:r>
    </w:p>
    <w:p xmlns:wp14="http://schemas.microsoft.com/office/word/2010/wordml" wp14:paraId="26FDB8C9" wp14:textId="147E392B">
      <w:ins w:author="ARLISON GASPAR DE OLIVEIRA" w:date="2025-06-29T17:56:39.655Z" w:id="1808596312">
        <w:r w:rsidR="059E25DB">
          <w:drawing>
            <wp:inline xmlns:wp14="http://schemas.microsoft.com/office/word/2010/wordprocessingDrawing" wp14:editId="7E3CC511" wp14:anchorId="3B7F00A3">
              <wp:extent cx="5724524" cy="5505452"/>
              <wp:effectExtent l="0" t="0" r="0" b="0"/>
              <wp:docPr id="1298804430" name="" title=""/>
              <wp:cNvGraphicFramePr>
                <a:graphicFrameLocks noChangeAspect="1"/>
              </wp:cNvGraphicFramePr>
              <a:graphic>
                <a:graphicData uri="http://schemas.openxmlformats.org/drawingml/2006/picture">
                  <pic:pic>
                    <pic:nvPicPr>
                      <pic:cNvPr id="0" name=""/>
                      <pic:cNvPicPr/>
                    </pic:nvPicPr>
                    <pic:blipFill>
                      <a:blip r:embed="Rc4df09a0d47f42fb">
                        <a:extLst>
                          <a:ext xmlns:a="http://schemas.openxmlformats.org/drawingml/2006/main" uri="{28A0092B-C50C-407E-A947-70E740481C1C}">
                            <a14:useLocalDpi val="0"/>
                          </a:ext>
                        </a:extLst>
                      </a:blip>
                      <a:stretch>
                        <a:fillRect/>
                      </a:stretch>
                    </pic:blipFill>
                    <pic:spPr>
                      <a:xfrm>
                        <a:off x="0" y="0"/>
                        <a:ext cx="5724524" cy="5505452"/>
                      </a:xfrm>
                      <a:prstGeom prst="rect">
                        <a:avLst/>
                      </a:prstGeom>
                    </pic:spPr>
                  </pic:pic>
                </a:graphicData>
              </a:graphic>
            </wp:inline>
          </w:drawing>
        </w:r>
      </w:ins>
    </w:p>
    <w:p xmlns:wp14="http://schemas.microsoft.com/office/word/2010/wordml" w:rsidP="2C558451" wp14:paraId="2C68AFA4" wp14:textId="12348D79">
      <w:pPr>
        <w:pStyle w:val="Normal"/>
        <w:rPr>
          <w:noProof w:val="0"/>
          <w:lang w:val="pt-BR"/>
        </w:rPr>
      </w:pPr>
      <w:r w:rsidRPr="2C558451" w:rsidR="6F9192E4">
        <w:rPr>
          <w:noProof w:val="0"/>
          <w:lang w:val="pt-BR"/>
        </w:rPr>
        <w:t>Passo 4: Gerando a Recomendação</w:t>
      </w:r>
    </w:p>
    <w:p xmlns:wp14="http://schemas.microsoft.com/office/word/2010/wordml" w:rsidP="2C558451" wp14:paraId="1C3764A3" wp14:textId="6CA45905">
      <w:pPr>
        <w:pStyle w:val="Normal"/>
        <w:rPr>
          <w:noProof w:val="0"/>
          <w:lang w:val="pt-BR"/>
        </w:rPr>
      </w:pPr>
      <w:r w:rsidRPr="2C558451" w:rsidR="6F9192E4">
        <w:rPr>
          <w:noProof w:val="0"/>
          <w:lang w:val="pt-BR"/>
        </w:rPr>
        <w:t xml:space="preserve">Após coletar todas as informações necessárias, o </w:t>
      </w:r>
      <w:r w:rsidRPr="2C558451" w:rsidR="6F9192E4">
        <w:rPr>
          <w:noProof w:val="0"/>
          <w:lang w:val="pt-BR"/>
        </w:rPr>
        <w:t>chatbot</w:t>
      </w:r>
      <w:r w:rsidRPr="2C558451" w:rsidR="6F9192E4">
        <w:rPr>
          <w:noProof w:val="0"/>
          <w:lang w:val="pt-BR"/>
        </w:rPr>
        <w:t xml:space="preserve"> informará que a coleta foi concluída e o botão </w:t>
      </w:r>
      <w:r w:rsidRPr="2C558451" w:rsidR="6F9192E4">
        <w:rPr>
          <w:noProof w:val="0"/>
          <w:lang w:val="pt-BR"/>
        </w:rPr>
        <w:t>"Gerar Recomendação de Build"</w:t>
      </w:r>
      <w:r w:rsidRPr="2C558451" w:rsidR="6F9192E4">
        <w:rPr>
          <w:noProof w:val="0"/>
          <w:lang w:val="pt-BR"/>
        </w:rPr>
        <w:t xml:space="preserve"> ficará disponível. Clique nele para que nossa IA monte a sua configuração!</w:t>
      </w:r>
    </w:p>
    <w:p xmlns:wp14="http://schemas.microsoft.com/office/word/2010/wordml" w:rsidP="2C558451" wp14:paraId="42DE920E" wp14:textId="3C12191A">
      <w:pPr>
        <w:pStyle w:val="Normal"/>
        <w:rPr>
          <w:ins w:author="ARLISON GASPAR DE OLIVEIRA" w:date="2025-06-29T17:58:41.327Z" w16du:dateUtc="2025-06-29T17:58:41.327Z" w:id="1723300637"/>
          <w:noProof w:val="0"/>
          <w:lang w:val="pt-BR"/>
        </w:rPr>
      </w:pPr>
      <w:r w:rsidRPr="2C558451" w:rsidR="6F9192E4">
        <w:rPr>
          <w:noProof w:val="0"/>
          <w:lang w:val="pt-BR"/>
        </w:rPr>
        <w:t>➡️ Imagem Indicada:</w:t>
      </w:r>
      <w:r>
        <w:br/>
      </w:r>
      <w:r w:rsidRPr="2C558451" w:rsidR="6F9192E4">
        <w:rPr>
          <w:noProof w:val="0"/>
          <w:lang w:val="pt-BR"/>
        </w:rPr>
        <w:t xml:space="preserve">Um recorte da parte inferior da tela do </w:t>
      </w:r>
      <w:r w:rsidRPr="2C558451" w:rsidR="6F9192E4">
        <w:rPr>
          <w:noProof w:val="0"/>
          <w:lang w:val="pt-BR"/>
        </w:rPr>
        <w:t>chatbot</w:t>
      </w:r>
      <w:r w:rsidRPr="2C558451" w:rsidR="6F9192E4">
        <w:rPr>
          <w:noProof w:val="0"/>
          <w:lang w:val="pt-BR"/>
        </w:rPr>
        <w:t>, mostrando a mensagem de confirmação em verde e o botão "Gerar Recomendação de Build" habilitado e em destaque.</w:t>
      </w:r>
    </w:p>
    <w:p xmlns:wp14="http://schemas.microsoft.com/office/word/2010/wordml" wp14:paraId="7D043956" wp14:textId="1B960C9D">
      <w:ins w:author="ARLISON GASPAR DE OLIVEIRA" w:date="2025-06-29T17:58:42.412Z" w:id="644113860">
        <w:r w:rsidR="55EC62B1">
          <w:drawing>
            <wp:inline xmlns:wp14="http://schemas.microsoft.com/office/word/2010/wordprocessingDrawing" wp14:editId="3B0C79F0" wp14:anchorId="214650EA">
              <wp:extent cx="5619752" cy="5724524"/>
              <wp:effectExtent l="0" t="0" r="0" b="0"/>
              <wp:docPr id="780762344" name="" title=""/>
              <wp:cNvGraphicFramePr>
                <a:graphicFrameLocks noChangeAspect="1"/>
              </wp:cNvGraphicFramePr>
              <a:graphic>
                <a:graphicData uri="http://schemas.openxmlformats.org/drawingml/2006/picture">
                  <pic:pic>
                    <pic:nvPicPr>
                      <pic:cNvPr id="0" name=""/>
                      <pic:cNvPicPr/>
                    </pic:nvPicPr>
                    <pic:blipFill>
                      <a:blip r:embed="R7ce2ff1a0a1348d3">
                        <a:extLst>
                          <a:ext xmlns:a="http://schemas.openxmlformats.org/drawingml/2006/main" uri="{28A0092B-C50C-407E-A947-70E740481C1C}">
                            <a14:useLocalDpi val="0"/>
                          </a:ext>
                        </a:extLst>
                      </a:blip>
                      <a:stretch>
                        <a:fillRect/>
                      </a:stretch>
                    </pic:blipFill>
                    <pic:spPr>
                      <a:xfrm>
                        <a:off x="0" y="0"/>
                        <a:ext cx="5619752" cy="5724524"/>
                      </a:xfrm>
                      <a:prstGeom prst="rect">
                        <a:avLst/>
                      </a:prstGeom>
                    </pic:spPr>
                  </pic:pic>
                </a:graphicData>
              </a:graphic>
            </wp:inline>
          </w:drawing>
        </w:r>
      </w:ins>
    </w:p>
    <w:p xmlns:wp14="http://schemas.microsoft.com/office/word/2010/wordml" w:rsidP="2C558451" wp14:paraId="2A1452B3" wp14:textId="566FF581">
      <w:pPr>
        <w:pStyle w:val="Normal"/>
      </w:pPr>
    </w:p>
    <w:p xmlns:wp14="http://schemas.microsoft.com/office/word/2010/wordml" w:rsidP="2C558451" wp14:paraId="1BB29570" wp14:textId="537B15A4">
      <w:pPr>
        <w:pStyle w:val="Normal"/>
        <w:rPr>
          <w:noProof w:val="0"/>
          <w:lang w:val="pt-BR"/>
        </w:rPr>
      </w:pPr>
      <w:r w:rsidRPr="2C558451" w:rsidR="6F9192E4">
        <w:rPr>
          <w:noProof w:val="0"/>
          <w:lang w:val="pt-BR"/>
        </w:rPr>
        <w:t>3. Entendendo o Resumo da sua Build</w:t>
      </w:r>
    </w:p>
    <w:p xmlns:wp14="http://schemas.microsoft.com/office/word/2010/wordml" w:rsidP="2C558451" wp14:paraId="334B53DF" wp14:textId="5BE3337B">
      <w:pPr>
        <w:pStyle w:val="Normal"/>
        <w:rPr>
          <w:noProof w:val="0"/>
          <w:lang w:val="pt-BR"/>
        </w:rPr>
      </w:pPr>
      <w:r w:rsidRPr="2C558451" w:rsidR="6F9192E4">
        <w:rPr>
          <w:noProof w:val="0"/>
          <w:lang w:val="pt-BR"/>
        </w:rPr>
        <w:t>Após a IA processar seu pedido, você verá a tela de Resumo da Build. Aqui estão todos os detalhes da sua nova máquina.</w:t>
      </w:r>
    </w:p>
    <w:p xmlns:wp14="http://schemas.microsoft.com/office/word/2010/wordml" w:rsidP="2C558451" wp14:paraId="56455E28" wp14:textId="27400CC6">
      <w:pPr>
        <w:pStyle w:val="Normal"/>
        <w:rPr>
          <w:noProof w:val="0"/>
          <w:lang w:val="pt-BR"/>
        </w:rPr>
      </w:pPr>
      <w:r w:rsidRPr="2C558451" w:rsidR="6F9192E4">
        <w:rPr>
          <w:noProof w:val="0"/>
          <w:lang w:val="pt-BR"/>
        </w:rPr>
        <w:t>Notas da IA:</w:t>
      </w:r>
      <w:r w:rsidRPr="2C558451" w:rsidR="6F9192E4">
        <w:rPr>
          <w:noProof w:val="0"/>
          <w:lang w:val="pt-BR"/>
        </w:rPr>
        <w:t xml:space="preserve"> Uma explicação sobre as escolhas de componentes feitas pela </w:t>
      </w:r>
      <w:r w:rsidRPr="2C558451" w:rsidR="6F9192E4">
        <w:rPr>
          <w:noProof w:val="0"/>
          <w:lang w:val="pt-BR"/>
        </w:rPr>
        <w:t>IA, justificando</w:t>
      </w:r>
      <w:r w:rsidRPr="2C558451" w:rsidR="6F9192E4">
        <w:rPr>
          <w:noProof w:val="0"/>
          <w:lang w:val="pt-BR"/>
        </w:rPr>
        <w:t xml:space="preserve"> como elas atendem às suas necessidades.</w:t>
      </w:r>
    </w:p>
    <w:p xmlns:wp14="http://schemas.microsoft.com/office/word/2010/wordml" w:rsidP="2C558451" wp14:paraId="01E681BA" wp14:textId="0FDF3F7C">
      <w:pPr>
        <w:pStyle w:val="Normal"/>
        <w:rPr>
          <w:noProof w:val="0"/>
          <w:lang w:val="pt-BR"/>
        </w:rPr>
      </w:pPr>
      <w:r w:rsidRPr="2C558451" w:rsidR="6F9192E4">
        <w:rPr>
          <w:noProof w:val="0"/>
          <w:lang w:val="pt-BR"/>
        </w:rPr>
        <w:t>Avisos de Compatibilidade:</w:t>
      </w:r>
      <w:r w:rsidRPr="2C558451" w:rsidR="6F9192E4">
        <w:rPr>
          <w:noProof w:val="0"/>
          <w:lang w:val="pt-BR"/>
        </w:rPr>
        <w:t xml:space="preserve"> Alertas importantes, se houver, sobre a montagem (</w:t>
      </w:r>
      <w:r w:rsidRPr="2C558451" w:rsidR="6F9192E4">
        <w:rPr>
          <w:noProof w:val="0"/>
          <w:lang w:val="pt-BR"/>
        </w:rPr>
        <w:t>ex</w:t>
      </w:r>
      <w:r w:rsidRPr="2C558451" w:rsidR="6F9192E4">
        <w:rPr>
          <w:noProof w:val="0"/>
          <w:lang w:val="pt-BR"/>
        </w:rPr>
        <w:t>: necessidade de atualização de BIOS).</w:t>
      </w:r>
    </w:p>
    <w:p xmlns:wp14="http://schemas.microsoft.com/office/word/2010/wordml" w:rsidP="2C558451" wp14:paraId="5F56987F" wp14:textId="6672608F">
      <w:pPr>
        <w:pStyle w:val="Normal"/>
        <w:rPr>
          <w:noProof w:val="0"/>
          <w:lang w:val="pt-BR"/>
        </w:rPr>
      </w:pPr>
      <w:r w:rsidRPr="2C558451" w:rsidR="6F9192E4">
        <w:rPr>
          <w:noProof w:val="0"/>
          <w:lang w:val="pt-BR"/>
        </w:rPr>
        <w:t>Lista de Componentes:</w:t>
      </w:r>
      <w:r w:rsidRPr="2C558451" w:rsidR="6F9192E4">
        <w:rPr>
          <w:noProof w:val="0"/>
          <w:lang w:val="pt-BR"/>
        </w:rPr>
        <w:t xml:space="preserve"> Cada peça listada com seu nome, categoria (com ícone), preço e um link para "Ver Oferta".</w:t>
      </w:r>
    </w:p>
    <w:p xmlns:wp14="http://schemas.microsoft.com/office/word/2010/wordml" w:rsidP="2C558451" wp14:paraId="61AE7318" wp14:textId="59E852E5">
      <w:pPr>
        <w:pStyle w:val="Normal"/>
        <w:rPr>
          <w:noProof w:val="0"/>
          <w:lang w:val="pt-BR"/>
        </w:rPr>
      </w:pPr>
      <w:r w:rsidRPr="2C558451" w:rsidR="6F9192E4">
        <w:rPr>
          <w:noProof w:val="0"/>
          <w:lang w:val="pt-BR"/>
        </w:rPr>
        <w:t>Total Estimado:</w:t>
      </w:r>
      <w:r w:rsidRPr="2C558451" w:rsidR="6F9192E4">
        <w:rPr>
          <w:noProof w:val="0"/>
          <w:lang w:val="pt-BR"/>
        </w:rPr>
        <w:t xml:space="preserve"> O valor somado de todos os componentes </w:t>
      </w:r>
      <w:r w:rsidRPr="2C558451" w:rsidR="6F9192E4">
        <w:rPr>
          <w:noProof w:val="0"/>
          <w:lang w:val="pt-BR"/>
        </w:rPr>
        <w:t>da build</w:t>
      </w:r>
      <w:r w:rsidRPr="2C558451" w:rsidR="6F9192E4">
        <w:rPr>
          <w:noProof w:val="0"/>
          <w:lang w:val="pt-BR"/>
        </w:rPr>
        <w:t>.</w:t>
      </w:r>
    </w:p>
    <w:p xmlns:wp14="http://schemas.microsoft.com/office/word/2010/wordml" w:rsidP="2C558451" wp14:paraId="3FD6B40E" wp14:textId="78AD5BAF">
      <w:pPr>
        <w:pStyle w:val="Normal"/>
        <w:rPr>
          <w:noProof w:val="0"/>
          <w:lang w:val="pt-BR"/>
        </w:rPr>
      </w:pPr>
      <w:r w:rsidRPr="2C558451" w:rsidR="6F9192E4">
        <w:rPr>
          <w:noProof w:val="0"/>
          <w:lang w:val="pt-BR"/>
        </w:rPr>
        <w:t>Requisitos Usados:</w:t>
      </w:r>
      <w:r w:rsidRPr="2C558451" w:rsidR="6F9192E4">
        <w:rPr>
          <w:noProof w:val="0"/>
          <w:lang w:val="pt-BR"/>
        </w:rPr>
        <w:t xml:space="preserve"> Um resumo </w:t>
      </w:r>
      <w:r w:rsidRPr="2C558451" w:rsidR="6F9192E4">
        <w:rPr>
          <w:noProof w:val="0"/>
          <w:lang w:val="pt-BR"/>
        </w:rPr>
        <w:t>recolhível</w:t>
      </w:r>
      <w:r w:rsidRPr="2C558451" w:rsidR="6F9192E4">
        <w:rPr>
          <w:noProof w:val="0"/>
          <w:lang w:val="pt-BR"/>
        </w:rPr>
        <w:t xml:space="preserve"> das informações que você forneceu no chat.</w:t>
      </w:r>
    </w:p>
    <w:p xmlns:wp14="http://schemas.microsoft.com/office/word/2010/wordml" w:rsidP="2C558451" wp14:paraId="67964BC5" wp14:textId="49BACB52">
      <w:pPr>
        <w:pStyle w:val="Normal"/>
        <w:rPr>
          <w:ins w:author="ARLISON GASPAR DE OLIVEIRA" w:date="2025-06-29T18:01:22.223Z" w16du:dateUtc="2025-06-29T18:01:22.223Z" w:id="1136427503"/>
          <w:noProof w:val="0"/>
          <w:lang w:val="pt-BR"/>
        </w:rPr>
      </w:pPr>
      <w:r w:rsidRPr="2C558451" w:rsidR="6F9192E4">
        <w:rPr>
          <w:noProof w:val="0"/>
          <w:lang w:val="pt-BR"/>
        </w:rPr>
        <w:t>➡️ Imagem Indicada:</w:t>
      </w:r>
      <w:r>
        <w:br/>
      </w:r>
      <w:r w:rsidRPr="2C558451" w:rsidR="6F9192E4">
        <w:rPr>
          <w:noProof w:val="0"/>
          <w:lang w:val="pt-BR"/>
        </w:rPr>
        <w:t xml:space="preserve">Uma captura de tela completa da página de </w:t>
      </w:r>
      <w:r w:rsidRPr="2C558451" w:rsidR="6F9192E4">
        <w:rPr>
          <w:noProof w:val="0"/>
          <w:lang w:val="pt-BR"/>
        </w:rPr>
        <w:t>Resumo da Build (</w:t>
      </w:r>
      <w:r w:rsidRPr="2C558451" w:rsidR="6F9192E4">
        <w:rPr>
          <w:noProof w:val="0"/>
          <w:lang w:val="pt-BR"/>
        </w:rPr>
        <w:t>BuildSummary.tsx</w:t>
      </w:r>
      <w:r w:rsidRPr="2C558451" w:rsidR="6F9192E4">
        <w:rPr>
          <w:noProof w:val="0"/>
          <w:lang w:val="pt-BR"/>
        </w:rPr>
        <w:t>)</w:t>
      </w:r>
      <w:r w:rsidRPr="2C558451" w:rsidR="6F9192E4">
        <w:rPr>
          <w:noProof w:val="0"/>
          <w:lang w:val="pt-BR"/>
        </w:rPr>
        <w:t>. A imagem deve mostrar uma lista de componentes, a seção "Notas da IA", os avisos (se houver) e o total em destaque.</w:t>
      </w:r>
    </w:p>
    <w:p xmlns:wp14="http://schemas.microsoft.com/office/word/2010/wordml" wp14:paraId="62ABFCA2" wp14:textId="6D8DF894">
      <w:ins w:author="ARLISON GASPAR DE OLIVEIRA" w:date="2025-06-29T18:01:23.152Z" w:id="1451422823">
        <w:r w:rsidR="3BD86458">
          <w:drawing>
            <wp:inline xmlns:wp14="http://schemas.microsoft.com/office/word/2010/wordprocessingDrawing" wp14:editId="7FB92140" wp14:anchorId="3C0A0F9D">
              <wp:extent cx="5724524" cy="2486025"/>
              <wp:effectExtent l="0" t="0" r="0" b="0"/>
              <wp:docPr id="971948145" name="" title=""/>
              <wp:cNvGraphicFramePr>
                <a:graphicFrameLocks noChangeAspect="1"/>
              </wp:cNvGraphicFramePr>
              <a:graphic>
                <a:graphicData uri="http://schemas.openxmlformats.org/drawingml/2006/picture">
                  <pic:pic>
                    <pic:nvPicPr>
                      <pic:cNvPr id="0" name=""/>
                      <pic:cNvPicPr/>
                    </pic:nvPicPr>
                    <pic:blipFill>
                      <a:blip r:embed="Rb6f6c596c5e047d1">
                        <a:extLst>
                          <a:ext xmlns:a="http://schemas.openxmlformats.org/drawingml/2006/main" uri="{28A0092B-C50C-407E-A947-70E740481C1C}">
                            <a14:useLocalDpi val="0"/>
                          </a:ext>
                        </a:extLst>
                      </a:blip>
                      <a:stretch>
                        <a:fillRect/>
                      </a:stretch>
                    </pic:blipFill>
                    <pic:spPr>
                      <a:xfrm>
                        <a:off x="0" y="0"/>
                        <a:ext cx="5724524" cy="2486025"/>
                      </a:xfrm>
                      <a:prstGeom prst="rect">
                        <a:avLst/>
                      </a:prstGeom>
                    </pic:spPr>
                  </pic:pic>
                </a:graphicData>
              </a:graphic>
            </wp:inline>
          </w:drawing>
        </w:r>
      </w:ins>
      <w:ins w:author="ARLISON GASPAR DE OLIVEIRA" w:date="2025-06-29T18:02:04.33Z" w:id="2008918418">
        <w:r w:rsidR="3BD86458">
          <w:drawing>
            <wp:inline xmlns:wp14="http://schemas.microsoft.com/office/word/2010/wordprocessingDrawing" wp14:editId="5931BB9C" wp14:anchorId="550788F9">
              <wp:extent cx="5724524" cy="2667000"/>
              <wp:effectExtent l="0" t="0" r="0" b="0"/>
              <wp:docPr id="58616195" name="" title=""/>
              <wp:cNvGraphicFramePr>
                <a:graphicFrameLocks noChangeAspect="1"/>
              </wp:cNvGraphicFramePr>
              <a:graphic>
                <a:graphicData uri="http://schemas.openxmlformats.org/drawingml/2006/picture">
                  <pic:pic>
                    <pic:nvPicPr>
                      <pic:cNvPr id="0" name=""/>
                      <pic:cNvPicPr/>
                    </pic:nvPicPr>
                    <pic:blipFill>
                      <a:blip r:embed="R2dd3eb82b7c64165">
                        <a:extLst>
                          <a:ext xmlns:a="http://schemas.openxmlformats.org/drawingml/2006/main" uri="{28A0092B-C50C-407E-A947-70E740481C1C}">
                            <a14:useLocalDpi val="0"/>
                          </a:ext>
                        </a:extLst>
                      </a:blip>
                      <a:stretch>
                        <a:fillRect/>
                      </a:stretch>
                    </pic:blipFill>
                    <pic:spPr>
                      <a:xfrm>
                        <a:off x="0" y="0"/>
                        <a:ext cx="5724524" cy="2667000"/>
                      </a:xfrm>
                      <a:prstGeom prst="rect">
                        <a:avLst/>
                      </a:prstGeom>
                    </pic:spPr>
                  </pic:pic>
                </a:graphicData>
              </a:graphic>
            </wp:inline>
          </w:drawing>
        </w:r>
        <w:r w:rsidR="6AE9F2FE">
          <w:drawing>
            <wp:inline xmlns:wp14="http://schemas.microsoft.com/office/word/2010/wordprocessingDrawing" wp14:editId="0516BE52" wp14:anchorId="28218ECE">
              <wp:extent cx="5724524" cy="1543050"/>
              <wp:effectExtent l="0" t="0" r="0" b="0"/>
              <wp:docPr id="1972423997" name="" title=""/>
              <wp:cNvGraphicFramePr>
                <a:graphicFrameLocks noChangeAspect="1"/>
              </wp:cNvGraphicFramePr>
              <a:graphic>
                <a:graphicData uri="http://schemas.openxmlformats.org/drawingml/2006/picture">
                  <pic:pic>
                    <pic:nvPicPr>
                      <pic:cNvPr id="0" name=""/>
                      <pic:cNvPicPr/>
                    </pic:nvPicPr>
                    <pic:blipFill>
                      <a:blip r:embed="Rfb9efab6f0b54a41">
                        <a:extLst>
                          <a:ext xmlns:a="http://schemas.openxmlformats.org/drawingml/2006/main" uri="{28A0092B-C50C-407E-A947-70E740481C1C}">
                            <a14:useLocalDpi val="0"/>
                          </a:ext>
                        </a:extLst>
                      </a:blip>
                      <a:stretch>
                        <a:fillRect/>
                      </a:stretch>
                    </pic:blipFill>
                    <pic:spPr>
                      <a:xfrm>
                        <a:off x="0" y="0"/>
                        <a:ext cx="5724524" cy="1543050"/>
                      </a:xfrm>
                      <a:prstGeom prst="rect">
                        <a:avLst/>
                      </a:prstGeom>
                    </pic:spPr>
                  </pic:pic>
                </a:graphicData>
              </a:graphic>
            </wp:inline>
          </w:drawing>
        </w:r>
      </w:ins>
    </w:p>
    <w:p xmlns:wp14="http://schemas.microsoft.com/office/word/2010/wordml" w:rsidP="2C558451" wp14:paraId="704B1DC0" wp14:textId="5C3347CB">
      <w:pPr>
        <w:pStyle w:val="Normal"/>
      </w:pPr>
    </w:p>
    <w:p xmlns:wp14="http://schemas.microsoft.com/office/word/2010/wordml" w:rsidP="2C558451" wp14:paraId="11A16C6B" wp14:textId="5EB336F9">
      <w:pPr>
        <w:pStyle w:val="Normal"/>
        <w:rPr>
          <w:noProof w:val="0"/>
          <w:lang w:val="pt-BR"/>
        </w:rPr>
      </w:pPr>
      <w:r w:rsidRPr="2C558451" w:rsidR="6F9192E4">
        <w:rPr>
          <w:noProof w:val="0"/>
          <w:lang w:val="pt-BR"/>
        </w:rPr>
        <w:t>4. Gerenciando sua Conta e suas Builds</w:t>
      </w:r>
    </w:p>
    <w:p xmlns:wp14="http://schemas.microsoft.com/office/word/2010/wordml" w:rsidP="2C558451" wp14:paraId="32970881" wp14:textId="1EA18CF4">
      <w:pPr>
        <w:pStyle w:val="Normal"/>
        <w:rPr>
          <w:noProof w:val="0"/>
          <w:lang w:val="pt-BR"/>
        </w:rPr>
      </w:pPr>
      <w:r w:rsidRPr="2C558451" w:rsidR="6F9192E4">
        <w:rPr>
          <w:noProof w:val="0"/>
          <w:lang w:val="pt-BR"/>
        </w:rPr>
        <w:t>Criar uma conta permite que você salve e gerencie todas as suas montagens.</w:t>
      </w:r>
    </w:p>
    <w:p xmlns:wp14="http://schemas.microsoft.com/office/word/2010/wordml" w:rsidP="2C558451" wp14:paraId="16EDA0CF" wp14:textId="3821ACFF">
      <w:pPr>
        <w:pStyle w:val="Normal"/>
        <w:rPr>
          <w:noProof w:val="0"/>
          <w:lang w:val="pt-BR"/>
        </w:rPr>
      </w:pPr>
      <w:r w:rsidRPr="2C558451" w:rsidR="6F9192E4">
        <w:rPr>
          <w:noProof w:val="0"/>
          <w:lang w:val="pt-BR"/>
        </w:rPr>
        <w:t>4.1 Cadastro e Login</w:t>
      </w:r>
    </w:p>
    <w:p xmlns:wp14="http://schemas.microsoft.com/office/word/2010/wordml" w:rsidP="2C558451" wp14:paraId="2EC53863" wp14:textId="605B972F">
      <w:pPr>
        <w:pStyle w:val="Normal"/>
        <w:rPr>
          <w:noProof w:val="0"/>
          <w:lang w:val="pt-BR"/>
        </w:rPr>
      </w:pPr>
      <w:r w:rsidRPr="2C558451" w:rsidR="6F9192E4">
        <w:rPr>
          <w:noProof w:val="0"/>
          <w:lang w:val="pt-BR"/>
        </w:rPr>
        <w:t xml:space="preserve">Você pode criar uma conta a qualquer momento clicando em </w:t>
      </w:r>
      <w:r w:rsidRPr="2C558451" w:rsidR="6F9192E4">
        <w:rPr>
          <w:noProof w:val="0"/>
          <w:lang w:val="pt-BR"/>
        </w:rPr>
        <w:t>"Cadastrar"</w:t>
      </w:r>
      <w:r w:rsidRPr="2C558451" w:rsidR="6F9192E4">
        <w:rPr>
          <w:noProof w:val="0"/>
          <w:lang w:val="pt-BR"/>
        </w:rPr>
        <w:t xml:space="preserve"> no canto superior direito. Salvar </w:t>
      </w:r>
      <w:r w:rsidRPr="2C558451" w:rsidR="6F9192E4">
        <w:rPr>
          <w:noProof w:val="0"/>
          <w:lang w:val="pt-BR"/>
        </w:rPr>
        <w:t>uma build</w:t>
      </w:r>
      <w:r w:rsidRPr="2C558451" w:rsidR="6F9192E4">
        <w:rPr>
          <w:noProof w:val="0"/>
          <w:lang w:val="pt-BR"/>
        </w:rPr>
        <w:t xml:space="preserve"> sem estar logado também o levará para a tela de login/cadastro, e sua build ficará esperando por você!</w:t>
      </w:r>
    </w:p>
    <w:p xmlns:wp14="http://schemas.microsoft.com/office/word/2010/wordml" w:rsidP="2C558451" wp14:paraId="1DA2AC63" wp14:textId="16E437A6">
      <w:pPr>
        <w:pStyle w:val="Normal"/>
        <w:rPr>
          <w:ins w:author="ARLISON GASPAR DE OLIVEIRA" w:date="2025-06-29T18:03:45.753Z" w16du:dateUtc="2025-06-29T18:03:45.753Z" w:id="1464272937"/>
          <w:noProof w:val="0"/>
          <w:lang w:val="pt-BR"/>
        </w:rPr>
      </w:pPr>
      <w:r w:rsidRPr="2C558451" w:rsidR="6F9192E4">
        <w:rPr>
          <w:noProof w:val="0"/>
          <w:lang w:val="pt-BR"/>
        </w:rPr>
        <w:t>➡️ Imagem Indicada:</w:t>
      </w:r>
      <w:r>
        <w:br/>
      </w:r>
      <w:r w:rsidRPr="2C558451" w:rsidR="6F9192E4">
        <w:rPr>
          <w:noProof w:val="0"/>
          <w:lang w:val="pt-BR"/>
        </w:rPr>
        <w:t xml:space="preserve">A tela de </w:t>
      </w:r>
      <w:r w:rsidRPr="2C558451" w:rsidR="6F9192E4">
        <w:rPr>
          <w:noProof w:val="0"/>
          <w:lang w:val="pt-BR"/>
        </w:rPr>
        <w:t>Cadastro (</w:t>
      </w:r>
      <w:r w:rsidRPr="2C558451" w:rsidR="6F9192E4">
        <w:rPr>
          <w:noProof w:val="0"/>
          <w:lang w:val="pt-BR"/>
        </w:rPr>
        <w:t>AuthPage.tsx</w:t>
      </w:r>
      <w:r w:rsidRPr="2C558451" w:rsidR="6F9192E4">
        <w:rPr>
          <w:noProof w:val="0"/>
          <w:lang w:val="pt-BR"/>
        </w:rPr>
        <w:t xml:space="preserve"> no modo "</w:t>
      </w:r>
      <w:r w:rsidRPr="2C558451" w:rsidR="6F9192E4">
        <w:rPr>
          <w:noProof w:val="0"/>
          <w:lang w:val="pt-BR"/>
        </w:rPr>
        <w:t>register</w:t>
      </w:r>
      <w:r w:rsidRPr="2C558451" w:rsidR="6F9192E4">
        <w:rPr>
          <w:noProof w:val="0"/>
          <w:lang w:val="pt-BR"/>
        </w:rPr>
        <w:t>")</w:t>
      </w:r>
      <w:r w:rsidRPr="2C558451" w:rsidR="6F9192E4">
        <w:rPr>
          <w:noProof w:val="0"/>
          <w:lang w:val="pt-BR"/>
        </w:rPr>
        <w:t>, mostrando os campos para Nome, Email e Senha.</w:t>
      </w:r>
    </w:p>
    <w:p xmlns:wp14="http://schemas.microsoft.com/office/word/2010/wordml" wp14:paraId="435C5A2E" wp14:textId="63B1DFC5">
      <w:pPr>
        <w:rPr>
          <w:ins w:author="ARLISON GASPAR DE OLIVEIRA" w:date="2025-06-29T18:03:55.444Z" w16du:dateUtc="2025-06-29T18:03:55.444Z" w:id="1505877149"/>
        </w:rPr>
      </w:pPr>
      <w:ins w:author="ARLISON GASPAR DE OLIVEIRA" w:date="2025-06-29T18:03:46.607Z" w:id="182288947">
        <w:r w:rsidR="4F6B8832">
          <w:drawing>
            <wp:inline xmlns:wp14="http://schemas.microsoft.com/office/word/2010/wordprocessingDrawing" wp14:editId="1B74A41C" wp14:anchorId="4D1A851E">
              <wp:extent cx="4124325" cy="5724524"/>
              <wp:effectExtent l="0" t="0" r="0" b="0"/>
              <wp:docPr id="407782754" name="" title=""/>
              <wp:cNvGraphicFramePr>
                <a:graphicFrameLocks noChangeAspect="1"/>
              </wp:cNvGraphicFramePr>
              <a:graphic>
                <a:graphicData uri="http://schemas.openxmlformats.org/drawingml/2006/picture">
                  <pic:pic>
                    <pic:nvPicPr>
                      <pic:cNvPr id="0" name=""/>
                      <pic:cNvPicPr/>
                    </pic:nvPicPr>
                    <pic:blipFill>
                      <a:blip r:embed="R022c8abe714b4af4">
                        <a:extLst>
                          <a:ext xmlns:a="http://schemas.openxmlformats.org/drawingml/2006/main" uri="{28A0092B-C50C-407E-A947-70E740481C1C}">
                            <a14:useLocalDpi val="0"/>
                          </a:ext>
                        </a:extLst>
                      </a:blip>
                      <a:stretch>
                        <a:fillRect/>
                      </a:stretch>
                    </pic:blipFill>
                    <pic:spPr>
                      <a:xfrm>
                        <a:off x="0" y="0"/>
                        <a:ext cx="4124325" cy="5724524"/>
                      </a:xfrm>
                      <a:prstGeom prst="rect">
                        <a:avLst/>
                      </a:prstGeom>
                    </pic:spPr>
                  </pic:pic>
                </a:graphicData>
              </a:graphic>
            </wp:inline>
          </w:drawing>
        </w:r>
      </w:ins>
    </w:p>
    <w:p xmlns:wp14="http://schemas.microsoft.com/office/word/2010/wordml" wp14:paraId="2A1B557B" wp14:textId="6B4BF7AF">
      <w:pPr>
        <w:rPr>
          <w:ins w:author="ARLISON GASPAR DE OLIVEIRA" w:date="2025-06-29T18:03:56.242Z" w16du:dateUtc="2025-06-29T18:03:56.242Z" w:id="1771750135"/>
        </w:rPr>
      </w:pPr>
    </w:p>
    <w:p xmlns:wp14="http://schemas.microsoft.com/office/word/2010/wordml" wp14:paraId="626C6C8D" wp14:textId="7E1228D3"/>
    <w:p xmlns:wp14="http://schemas.microsoft.com/office/word/2010/wordml" w:rsidP="2C558451" wp14:paraId="5EF719C0" wp14:textId="3BB8847C">
      <w:pPr>
        <w:pStyle w:val="Normal"/>
        <w:rPr>
          <w:noProof w:val="0"/>
          <w:lang w:val="pt-BR"/>
        </w:rPr>
      </w:pPr>
      <w:r w:rsidRPr="2C558451" w:rsidR="6F9192E4">
        <w:rPr>
          <w:noProof w:val="0"/>
          <w:lang w:val="pt-BR"/>
        </w:rPr>
        <w:t>4.2 Painel do Usuário (Dashboard)</w:t>
      </w:r>
    </w:p>
    <w:p xmlns:wp14="http://schemas.microsoft.com/office/word/2010/wordml" w:rsidP="2C558451" wp14:paraId="64528DFF" wp14:textId="2433F6F3">
      <w:pPr>
        <w:pStyle w:val="Normal"/>
        <w:rPr>
          <w:noProof w:val="0"/>
          <w:lang w:val="pt-BR"/>
        </w:rPr>
      </w:pPr>
      <w:r w:rsidRPr="2C558451" w:rsidR="6F9192E4">
        <w:rPr>
          <w:noProof w:val="0"/>
          <w:lang w:val="pt-BR"/>
        </w:rPr>
        <w:t xml:space="preserve">Uma vez logado, o "Painel" é sua central de builds. Aqui você pode ver todas as suas configurações salvas, com opções para </w:t>
      </w:r>
      <w:r w:rsidRPr="2C558451" w:rsidR="6F9192E4">
        <w:rPr>
          <w:noProof w:val="0"/>
          <w:lang w:val="pt-BR"/>
        </w:rPr>
        <w:t>Ver/Editar</w:t>
      </w:r>
      <w:r w:rsidRPr="2C558451" w:rsidR="6F9192E4">
        <w:rPr>
          <w:noProof w:val="0"/>
          <w:lang w:val="pt-BR"/>
        </w:rPr>
        <w:t xml:space="preserve"> ou </w:t>
      </w:r>
      <w:r w:rsidRPr="2C558451" w:rsidR="6F9192E4">
        <w:rPr>
          <w:noProof w:val="0"/>
          <w:lang w:val="pt-BR"/>
        </w:rPr>
        <w:t>Excluir</w:t>
      </w:r>
      <w:r w:rsidRPr="2C558451" w:rsidR="6F9192E4">
        <w:rPr>
          <w:noProof w:val="0"/>
          <w:lang w:val="pt-BR"/>
        </w:rPr>
        <w:t xml:space="preserve"> cada uma delas.</w:t>
      </w:r>
    </w:p>
    <w:p xmlns:wp14="http://schemas.microsoft.com/office/word/2010/wordml" w:rsidP="2C558451" wp14:paraId="33FCFDB7" wp14:textId="6007A33D">
      <w:pPr>
        <w:pStyle w:val="Normal"/>
        <w:rPr>
          <w:ins w:author="Usuário Convidado" w:date="2025-06-29T23:59:55.868Z" w16du:dateUtc="2025-06-29T23:59:55.868Z" w:id="1802686381"/>
          <w:noProof w:val="0"/>
          <w:lang w:val="pt-BR"/>
        </w:rPr>
      </w:pPr>
      <w:r w:rsidRPr="6E90E166" w:rsidR="6F9192E4">
        <w:rPr>
          <w:noProof w:val="0"/>
          <w:lang w:val="pt-BR"/>
        </w:rPr>
        <w:t>➡️ Imagem Indicada:</w:t>
      </w:r>
      <w:r>
        <w:br/>
      </w:r>
      <w:r w:rsidRPr="6E90E166" w:rsidR="6F9192E4">
        <w:rPr>
          <w:noProof w:val="0"/>
          <w:lang w:val="pt-BR"/>
        </w:rPr>
        <w:t xml:space="preserve">A tela do </w:t>
      </w:r>
      <w:r w:rsidRPr="6E90E166" w:rsidR="6F9192E4">
        <w:rPr>
          <w:noProof w:val="0"/>
          <w:lang w:val="pt-BR"/>
        </w:rPr>
        <w:t>Dashboard (</w:t>
      </w:r>
      <w:r w:rsidRPr="6E90E166" w:rsidR="6F9192E4">
        <w:rPr>
          <w:noProof w:val="0"/>
          <w:lang w:val="pt-BR"/>
        </w:rPr>
        <w:t>DashboardPage.tsx</w:t>
      </w:r>
      <w:r w:rsidRPr="6E90E166" w:rsidR="6F9192E4">
        <w:rPr>
          <w:noProof w:val="0"/>
          <w:lang w:val="pt-BR"/>
        </w:rPr>
        <w:t>)</w:t>
      </w:r>
      <w:r w:rsidRPr="6E90E166" w:rsidR="6F9192E4">
        <w:rPr>
          <w:noProof w:val="0"/>
          <w:lang w:val="pt-BR"/>
        </w:rPr>
        <w:t xml:space="preserve"> com pelo menos dois ou três cards de builds salvas, mostrando a variedade de informações (nome, data, preço).</w:t>
      </w:r>
    </w:p>
    <w:p w:rsidR="24E6546F" w:rsidRDefault="24E6546F" w14:paraId="0033B303" w14:textId="48520295">
      <w:pPr>
        <w:rPr>
          <w:ins w:author="Usuário Convidado" w:date="2025-06-29T23:25:50.75Z" w16du:dateUtc="2025-06-29T23:25:50.75Z" w:id="224735852"/>
        </w:rPr>
      </w:pPr>
      <w:ins w:author="Usuário Convidado" w:date="2025-06-30T00:28:11.859Z" w:id="1108793161">
        <w:r w:rsidR="24E6546F">
          <w:drawing>
            <wp:inline wp14:editId="1CFEC861" wp14:anchorId="4997C209">
              <wp:extent cx="5724524" cy="2600325"/>
              <wp:effectExtent l="0" t="0" r="0" b="0"/>
              <wp:docPr id="1372532427" name="" title=""/>
              <wp:cNvGraphicFramePr>
                <a:graphicFrameLocks noChangeAspect="1"/>
              </wp:cNvGraphicFramePr>
              <a:graphic>
                <a:graphicData uri="http://schemas.openxmlformats.org/drawingml/2006/picture">
                  <pic:pic>
                    <pic:nvPicPr>
                      <pic:cNvPr id="0" name=""/>
                      <pic:cNvPicPr/>
                    </pic:nvPicPr>
                    <pic:blipFill>
                      <a:blip r:embed="R8135214b8fdc431c">
                        <a:extLst>
                          <a:ext xmlns:a="http://schemas.openxmlformats.org/drawingml/2006/main" uri="{28A0092B-C50C-407E-A947-70E740481C1C}">
                            <a14:useLocalDpi val="0"/>
                          </a:ext>
                        </a:extLst>
                      </a:blip>
                      <a:stretch>
                        <a:fillRect/>
                      </a:stretch>
                    </pic:blipFill>
                    <pic:spPr>
                      <a:xfrm>
                        <a:off x="0" y="0"/>
                        <a:ext cx="5724524" cy="2600325"/>
                      </a:xfrm>
                      <a:prstGeom prst="rect">
                        <a:avLst/>
                      </a:prstGeom>
                    </pic:spPr>
                  </pic:pic>
                </a:graphicData>
              </a:graphic>
            </wp:inline>
          </w:drawing>
        </w:r>
      </w:ins>
    </w:p>
    <w:p w:rsidR="6E90E166" w:rsidP="6E90E166" w:rsidRDefault="6E90E166" w14:paraId="42F65F2E" w14:textId="3F55558F">
      <w:pPr>
        <w:pStyle w:val="Normal"/>
        <w:rPr>
          <w:noProof w:val="0"/>
          <w:lang w:val="pt-BR"/>
        </w:rPr>
      </w:pPr>
    </w:p>
    <w:p xmlns:wp14="http://schemas.microsoft.com/office/word/2010/wordml" w:rsidP="2C558451" wp14:paraId="51372AF3" wp14:textId="014A1F1F">
      <w:pPr>
        <w:pStyle w:val="Normal"/>
        <w:rPr>
          <w:noProof w:val="0"/>
          <w:lang w:val="pt-BR"/>
        </w:rPr>
      </w:pPr>
      <w:r w:rsidRPr="2C558451" w:rsidR="6F9192E4">
        <w:rPr>
          <w:noProof w:val="0"/>
          <w:lang w:val="pt-BR"/>
        </w:rPr>
        <w:t>4.3 Salvando e Exportando</w:t>
      </w:r>
    </w:p>
    <w:p xmlns:wp14="http://schemas.microsoft.com/office/word/2010/wordml" w:rsidP="2C558451" wp14:paraId="6772B543" wp14:textId="5FB0E821">
      <w:pPr>
        <w:pStyle w:val="Normal"/>
        <w:rPr>
          <w:noProof w:val="0"/>
          <w:lang w:val="pt-BR"/>
        </w:rPr>
      </w:pPr>
      <w:r w:rsidRPr="2C558451" w:rsidR="6F9192E4">
        <w:rPr>
          <w:noProof w:val="0"/>
          <w:lang w:val="pt-BR"/>
        </w:rPr>
        <w:t>No Resumo da Build, você tem duas opções importantes:</w:t>
      </w:r>
    </w:p>
    <w:p xmlns:wp14="http://schemas.microsoft.com/office/word/2010/wordml" w:rsidP="2C558451" wp14:paraId="44A2A250" wp14:textId="5B0A7267">
      <w:pPr>
        <w:pStyle w:val="Normal"/>
        <w:rPr>
          <w:noProof w:val="0"/>
          <w:lang w:val="pt-BR"/>
        </w:rPr>
      </w:pPr>
      <w:r w:rsidRPr="2C558451" w:rsidR="6F9192E4">
        <w:rPr>
          <w:noProof w:val="0"/>
          <w:lang w:val="pt-BR"/>
        </w:rPr>
        <w:t>Salvar Build:</w:t>
      </w:r>
      <w:r w:rsidRPr="2C558451" w:rsidR="6F9192E4">
        <w:rPr>
          <w:noProof w:val="0"/>
          <w:lang w:val="pt-BR"/>
        </w:rPr>
        <w:t xml:space="preserve"> Salva a configuração atual em sua conta para acesso futuro. Requer login.</w:t>
      </w:r>
    </w:p>
    <w:p xmlns:wp14="http://schemas.microsoft.com/office/word/2010/wordml" w:rsidP="2C558451" wp14:paraId="71B5ACBE" wp14:textId="0C99F7D3">
      <w:pPr>
        <w:pStyle w:val="Normal"/>
        <w:rPr>
          <w:noProof w:val="0"/>
          <w:lang w:val="pt-BR"/>
        </w:rPr>
      </w:pPr>
      <w:r w:rsidRPr="6E90E166" w:rsidR="6F9192E4">
        <w:rPr>
          <w:noProof w:val="0"/>
          <w:lang w:val="pt-BR"/>
        </w:rPr>
        <w:t>Exportar Build:</w:t>
      </w:r>
      <w:r w:rsidRPr="6E90E166" w:rsidR="6F9192E4">
        <w:rPr>
          <w:noProof w:val="0"/>
          <w:lang w:val="pt-BR"/>
        </w:rPr>
        <w:t xml:space="preserve"> Gera um arquivo PDF com todos os detalhes da </w:t>
      </w:r>
      <w:r w:rsidRPr="6E90E166" w:rsidR="6F9192E4">
        <w:rPr>
          <w:noProof w:val="0"/>
          <w:lang w:val="pt-BR"/>
        </w:rPr>
        <w:t>sua build</w:t>
      </w:r>
      <w:r w:rsidRPr="6E90E166" w:rsidR="6F9192E4">
        <w:rPr>
          <w:noProof w:val="0"/>
          <w:lang w:val="pt-BR"/>
        </w:rPr>
        <w:t>, incluindo componentes</w:t>
      </w:r>
      <w:ins w:author="GUSTAVO DE OLIVEIRA REGO MORAIS" w:date="2025-06-29T20:28:59.384Z" w:id="90662196">
        <w:r w:rsidRPr="6E90E166" w:rsidR="136AB3DB">
          <w:rPr>
            <w:noProof w:val="0"/>
            <w:lang w:val="pt-BR"/>
          </w:rPr>
          <w:t xml:space="preserve">, </w:t>
        </w:r>
      </w:ins>
      <w:del w:author="GUSTAVO DE OLIVEIRA REGO MORAIS" w:date="2025-06-29T20:28:57.842Z" w:id="345691733">
        <w:r w:rsidRPr="6E90E166" w:rsidDel="6F9192E4">
          <w:rPr>
            <w:noProof w:val="0"/>
            <w:lang w:val="pt-BR"/>
          </w:rPr>
          <w:delText xml:space="preserve"> e </w:delText>
        </w:r>
      </w:del>
      <w:r w:rsidRPr="6E90E166" w:rsidR="6F9192E4">
        <w:rPr>
          <w:noProof w:val="0"/>
          <w:lang w:val="pt-BR"/>
        </w:rPr>
        <w:t>preços</w:t>
      </w:r>
      <w:ins w:author="GUSTAVO DE OLIVEIRA REGO MORAIS" w:date="2025-06-29T20:29:19.134Z" w:id="1913855536">
        <w:r w:rsidRPr="6E90E166" w:rsidR="05F38FF0">
          <w:rPr>
            <w:noProof w:val="0"/>
            <w:lang w:val="pt-BR"/>
          </w:rPr>
          <w:t xml:space="preserve"> e o link que redireciona o usuário para a loja</w:t>
        </w:r>
      </w:ins>
      <w:r w:rsidRPr="6E90E166" w:rsidR="6F9192E4">
        <w:rPr>
          <w:noProof w:val="0"/>
          <w:lang w:val="pt-BR"/>
        </w:rPr>
        <w:t>, perfeito para compartilhar</w:t>
      </w:r>
      <w:del w:author="GUSTAVO DE OLIVEIRA REGO MORAIS" w:date="2025-06-29T20:29:25.136Z" w:id="2130494393">
        <w:r w:rsidRPr="6E90E166" w:rsidDel="6F9192E4">
          <w:rPr>
            <w:noProof w:val="0"/>
            <w:lang w:val="pt-BR"/>
          </w:rPr>
          <w:delText xml:space="preserve"> ou levar a uma loja</w:delText>
        </w:r>
      </w:del>
      <w:r w:rsidRPr="6E90E166" w:rsidR="6F9192E4">
        <w:rPr>
          <w:noProof w:val="0"/>
          <w:lang w:val="pt-BR"/>
        </w:rPr>
        <w:t>.</w:t>
      </w:r>
      <w:ins w:author="GUSTAVO DE OLIVEIRA REGO MORAIS" w:date="2025-06-30T01:33:07.112Z" w:id="1158943089">
        <w:r w:rsidRPr="6E90E166" w:rsidR="014254AA">
          <w:rPr>
            <w:noProof w:val="0"/>
            <w:lang w:val="pt-BR"/>
          </w:rPr>
          <w:t xml:space="preserve"> Requer Login</w:t>
        </w:r>
      </w:ins>
    </w:p>
    <w:p xmlns:wp14="http://schemas.microsoft.com/office/word/2010/wordml" w:rsidP="2C558451" wp14:paraId="293CFD80" wp14:textId="32046C29">
      <w:pPr>
        <w:pStyle w:val="Normal"/>
        <w:rPr>
          <w:ins w:author="Usuário Convidado" w:date="2025-06-29T23:29:26.833Z" w16du:dateUtc="2025-06-29T23:29:26.833Z" w:id="844301613"/>
          <w:noProof w:val="0"/>
          <w:lang w:val="pt-BR"/>
        </w:rPr>
      </w:pPr>
      <w:r w:rsidRPr="6E90E166" w:rsidR="6F9192E4">
        <w:rPr>
          <w:noProof w:val="0"/>
          <w:lang w:val="pt-BR"/>
        </w:rPr>
        <w:t>➡️ Imagem Indicada:</w:t>
      </w:r>
      <w:r>
        <w:br/>
      </w:r>
      <w:r w:rsidRPr="6E90E166" w:rsidR="6F9192E4">
        <w:rPr>
          <w:noProof w:val="0"/>
          <w:lang w:val="pt-BR"/>
        </w:rPr>
        <w:t xml:space="preserve">Um recorte da parte inferior da tela de Resumo da Build, destacando os botões </w:t>
      </w:r>
      <w:r w:rsidRPr="6E90E166" w:rsidR="6F9192E4">
        <w:rPr>
          <w:noProof w:val="0"/>
          <w:lang w:val="pt-BR"/>
        </w:rPr>
        <w:t>"Salvar Build"</w:t>
      </w:r>
      <w:r w:rsidRPr="6E90E166" w:rsidR="6F9192E4">
        <w:rPr>
          <w:noProof w:val="0"/>
          <w:lang w:val="pt-BR"/>
        </w:rPr>
        <w:t xml:space="preserve"> e </w:t>
      </w:r>
      <w:r w:rsidRPr="6E90E166" w:rsidR="6F9192E4">
        <w:rPr>
          <w:noProof w:val="0"/>
          <w:lang w:val="pt-BR"/>
        </w:rPr>
        <w:t>"Exportar Build"</w:t>
      </w:r>
      <w:r w:rsidRPr="6E90E166" w:rsidR="6F9192E4">
        <w:rPr>
          <w:noProof w:val="0"/>
          <w:lang w:val="pt-BR"/>
        </w:rPr>
        <w:t>.</w:t>
      </w:r>
    </w:p>
    <w:p w:rsidR="0B8F491B" w:rsidRDefault="0B8F491B" w14:paraId="4C37DD42" w14:textId="131F8B47">
      <w:ins w:author="Usuário Convidado" w:date="2025-06-29T23:29:28.085Z" w:id="2858226">
        <w:r w:rsidR="0B8F491B">
          <w:drawing>
            <wp:inline wp14:editId="2F3A1310" wp14:anchorId="6901FA19">
              <wp:extent cx="5724524" cy="2524125"/>
              <wp:effectExtent l="0" t="0" r="0" b="0"/>
              <wp:docPr id="1768052318" name="" title=""/>
              <wp:cNvGraphicFramePr>
                <a:graphicFrameLocks noChangeAspect="1"/>
              </wp:cNvGraphicFramePr>
              <a:graphic>
                <a:graphicData uri="http://schemas.openxmlformats.org/drawingml/2006/picture">
                  <pic:pic>
                    <pic:nvPicPr>
                      <pic:cNvPr id="0" name=""/>
                      <pic:cNvPicPr/>
                    </pic:nvPicPr>
                    <pic:blipFill>
                      <a:blip r:embed="R5d52e3bd224c40a1">
                        <a:extLst>
                          <a:ext xmlns:a="http://schemas.openxmlformats.org/drawingml/2006/main" uri="{28A0092B-C50C-407E-A947-70E740481C1C}">
                            <a14:useLocalDpi val="0"/>
                          </a:ext>
                        </a:extLst>
                      </a:blip>
                      <a:stretch>
                        <a:fillRect/>
                      </a:stretch>
                    </pic:blipFill>
                    <pic:spPr>
                      <a:xfrm>
                        <a:off x="0" y="0"/>
                        <a:ext cx="5724524" cy="2524125"/>
                      </a:xfrm>
                      <a:prstGeom prst="rect">
                        <a:avLst/>
                      </a:prstGeom>
                    </pic:spPr>
                  </pic:pic>
                </a:graphicData>
              </a:graphic>
            </wp:inline>
          </w:drawing>
        </w:r>
      </w:ins>
    </w:p>
    <w:p xmlns:wp14="http://schemas.microsoft.com/office/word/2010/wordml" w:rsidP="2C558451" wp14:paraId="340686D9" wp14:textId="0C26644A">
      <w:pPr>
        <w:pStyle w:val="Normal"/>
        <w:rPr>
          <w:noProof w:val="0"/>
          <w:lang w:val="pt-BR"/>
        </w:rPr>
      </w:pPr>
      <w:r w:rsidRPr="2C558451" w:rsidR="6F9192E4">
        <w:rPr>
          <w:noProof w:val="0"/>
          <w:lang w:val="pt-BR"/>
        </w:rPr>
        <w:t>4.4 Editando seu Perfil</w:t>
      </w:r>
    </w:p>
    <w:p xmlns:wp14="http://schemas.microsoft.com/office/word/2010/wordml" w:rsidP="2C558451" wp14:paraId="299054B0" wp14:textId="3DBC1A7C">
      <w:pPr>
        <w:pStyle w:val="Normal"/>
        <w:rPr>
          <w:noProof w:val="0"/>
          <w:lang w:val="pt-BR"/>
        </w:rPr>
      </w:pPr>
      <w:r w:rsidRPr="2C558451" w:rsidR="6F9192E4">
        <w:rPr>
          <w:noProof w:val="0"/>
          <w:lang w:val="pt-BR"/>
        </w:rPr>
        <w:t>No seu painel, você pode acessar a página "Meu Perfil" para atualizar suas informações, como seu nome e senha.</w:t>
      </w:r>
    </w:p>
    <w:p xmlns:wp14="http://schemas.microsoft.com/office/word/2010/wordml" w:rsidP="2C558451" wp14:paraId="38D51F6B" wp14:textId="747E19DC">
      <w:pPr>
        <w:pStyle w:val="Normal"/>
        <w:rPr>
          <w:ins w:author="Usuário Convidado" w:date="2025-06-29T23:43:44.776Z" w16du:dateUtc="2025-06-29T23:43:44.776Z" w:id="517730668"/>
          <w:noProof w:val="0"/>
          <w:lang w:val="pt-BR"/>
        </w:rPr>
      </w:pPr>
      <w:r w:rsidRPr="6E90E166" w:rsidR="6F9192E4">
        <w:rPr>
          <w:noProof w:val="0"/>
          <w:lang w:val="pt-BR"/>
        </w:rPr>
        <w:t>➡️ Imagem Indicada:</w:t>
      </w:r>
      <w:r>
        <w:br/>
      </w:r>
      <w:r w:rsidRPr="6E90E166" w:rsidR="6F9192E4">
        <w:rPr>
          <w:noProof w:val="0"/>
          <w:lang w:val="pt-BR"/>
        </w:rPr>
        <w:t xml:space="preserve">A tela de </w:t>
      </w:r>
      <w:r w:rsidRPr="6E90E166" w:rsidR="6F9192E4">
        <w:rPr>
          <w:noProof w:val="0"/>
          <w:lang w:val="pt-BR"/>
        </w:rPr>
        <w:t>Perfil (</w:t>
      </w:r>
      <w:r w:rsidRPr="6E90E166" w:rsidR="6F9192E4">
        <w:rPr>
          <w:noProof w:val="0"/>
          <w:lang w:val="pt-BR"/>
        </w:rPr>
        <w:t>ProfilePage.tsx</w:t>
      </w:r>
      <w:r w:rsidRPr="6E90E166" w:rsidR="6F9192E4">
        <w:rPr>
          <w:noProof w:val="0"/>
          <w:lang w:val="pt-BR"/>
        </w:rPr>
        <w:t>)</w:t>
      </w:r>
      <w:r w:rsidRPr="6E90E166" w:rsidR="6F9192E4">
        <w:rPr>
          <w:noProof w:val="0"/>
          <w:lang w:val="pt-BR"/>
        </w:rPr>
        <w:t xml:space="preserve"> no modo de edição, com os campos habilitados para alteração.</w:t>
      </w:r>
    </w:p>
    <w:p xmlns:wp14="http://schemas.microsoft.com/office/word/2010/wordml" w:rsidP="6E90E166" wp14:paraId="6EC05B4D" wp14:textId="67422578">
      <w:pPr/>
      <w:ins w:author="Usuário Convidado" w:date="2025-06-29T23:43:45.657Z" w:id="1935808511">
        <w:r w:rsidR="72692600">
          <w:drawing>
            <wp:inline xmlns:wp14="http://schemas.microsoft.com/office/word/2010/wordprocessingDrawing" wp14:editId="02FE9C31" wp14:anchorId="56E0C40C">
              <wp:extent cx="5724524" cy="2276475"/>
              <wp:effectExtent l="0" t="0" r="0" b="0"/>
              <wp:docPr id="1055020274" name="" title=""/>
              <wp:cNvGraphicFramePr>
                <a:graphicFrameLocks noChangeAspect="1"/>
              </wp:cNvGraphicFramePr>
              <a:graphic>
                <a:graphicData uri="http://schemas.openxmlformats.org/drawingml/2006/picture">
                  <pic:pic>
                    <pic:nvPicPr>
                      <pic:cNvPr id="0" name=""/>
                      <pic:cNvPicPr/>
                    </pic:nvPicPr>
                    <pic:blipFill>
                      <a:blip r:embed="Rd95db9e311d34609">
                        <a:extLst>
                          <a:ext xmlns:a="http://schemas.openxmlformats.org/drawingml/2006/main" uri="{28A0092B-C50C-407E-A947-70E740481C1C}">
                            <a14:useLocalDpi val="0"/>
                          </a:ext>
                        </a:extLst>
                      </a:blip>
                      <a:stretch>
                        <a:fillRect/>
                      </a:stretch>
                    </pic:blipFill>
                    <pic:spPr>
                      <a:xfrm>
                        <a:off x="0" y="0"/>
                        <a:ext cx="5724524" cy="2276475"/>
                      </a:xfrm>
                      <a:prstGeom prst="rect">
                        <a:avLst/>
                      </a:prstGeom>
                    </pic:spPr>
                  </pic:pic>
                </a:graphicData>
              </a:graphic>
            </wp:inline>
          </w:drawing>
        </w:r>
      </w:ins>
    </w:p>
    <w:p xmlns:wp14="http://schemas.microsoft.com/office/word/2010/wordml" w:rsidP="6E90E166" wp14:paraId="598E99D8" wp14:textId="477389DF">
      <w:pPr/>
      <w:ins w:author="Usuário Convidado" w:date="2025-06-29T23:44:33.284Z" w:id="782869900">
        <w:r w:rsidR="72692600">
          <w:drawing>
            <wp:inline xmlns:wp14="http://schemas.microsoft.com/office/word/2010/wordprocessingDrawing" wp14:editId="3F42399B" wp14:anchorId="4299545E">
              <wp:extent cx="5724524" cy="2847975"/>
              <wp:effectExtent l="0" t="0" r="0" b="0"/>
              <wp:docPr id="1038551778" name="" title=""/>
              <wp:cNvGraphicFramePr>
                <a:graphicFrameLocks noChangeAspect="1"/>
              </wp:cNvGraphicFramePr>
              <a:graphic>
                <a:graphicData uri="http://schemas.openxmlformats.org/drawingml/2006/picture">
                  <pic:pic>
                    <pic:nvPicPr>
                      <pic:cNvPr id="0" name=""/>
                      <pic:cNvPicPr/>
                    </pic:nvPicPr>
                    <pic:blipFill>
                      <a:blip r:embed="R96fad7fa6e8d4774">
                        <a:extLst>
                          <a:ext xmlns:a="http://schemas.openxmlformats.org/drawingml/2006/main" uri="{28A0092B-C50C-407E-A947-70E740481C1C}">
                            <a14:useLocalDpi val="0"/>
                          </a:ext>
                        </a:extLst>
                      </a:blip>
                      <a:stretch>
                        <a:fillRect/>
                      </a:stretch>
                    </pic:blipFill>
                    <pic:spPr>
                      <a:xfrm>
                        <a:off x="0" y="0"/>
                        <a:ext cx="5724524" cy="2847975"/>
                      </a:xfrm>
                      <a:prstGeom prst="rect">
                        <a:avLst/>
                      </a:prstGeom>
                    </pic:spPr>
                  </pic:pic>
                </a:graphicData>
              </a:graphic>
            </wp:inline>
          </w:drawing>
        </w:r>
      </w:ins>
    </w:p>
    <w:p xmlns:wp14="http://schemas.microsoft.com/office/word/2010/wordml" w:rsidP="2C558451" wp14:paraId="7F5DDBE3" wp14:textId="4E0C4A5F">
      <w:pPr>
        <w:pStyle w:val="Normal"/>
        <w:rPr>
          <w:noProof w:val="0"/>
          <w:lang w:val="pt-BR"/>
        </w:rPr>
      </w:pPr>
      <w:r w:rsidRPr="2C558451" w:rsidR="6F9192E4">
        <w:rPr>
          <w:noProof w:val="0"/>
          <w:lang w:val="pt-BR"/>
        </w:rPr>
        <w:t>5. Perguntas Frequentes (FAQ)</w:t>
      </w:r>
    </w:p>
    <w:p xmlns:wp14="http://schemas.microsoft.com/office/word/2010/wordml" w:rsidP="2C558451" wp14:paraId="39449604" wp14:textId="1AC5285A">
      <w:pPr>
        <w:pStyle w:val="Normal"/>
        <w:rPr>
          <w:noProof w:val="0"/>
          <w:lang w:val="pt-BR"/>
        </w:rPr>
      </w:pPr>
      <w:r w:rsidRPr="2C558451" w:rsidR="6F9192E4">
        <w:rPr>
          <w:noProof w:val="0"/>
          <w:lang w:val="pt-BR"/>
        </w:rPr>
        <w:t xml:space="preserve">A recomendação da IA </w:t>
      </w:r>
      <w:r w:rsidRPr="2C558451" w:rsidR="6F9192E4">
        <w:rPr>
          <w:noProof w:val="0"/>
          <w:lang w:val="pt-BR"/>
        </w:rPr>
        <w:t>está</w:t>
      </w:r>
      <w:r w:rsidRPr="2C558451" w:rsidR="6F9192E4">
        <w:rPr>
          <w:noProof w:val="0"/>
          <w:lang w:val="pt-BR"/>
        </w:rPr>
        <w:t xml:space="preserve"> demorando. É normal?</w:t>
      </w:r>
      <w:r>
        <w:br/>
      </w:r>
      <w:r w:rsidRPr="2C558451" w:rsidR="6F9192E4">
        <w:rPr>
          <w:noProof w:val="0"/>
          <w:lang w:val="pt-BR"/>
        </w:rPr>
        <w:t>Sim, analisar os componentes e garantir a compatibilidade pode levar alguns segundos. Aguarde o indicador de carregamento. Se demorar mais de um minuto, você pode tentar novamente.</w:t>
      </w:r>
    </w:p>
    <w:p xmlns:wp14="http://schemas.microsoft.com/office/word/2010/wordml" w:rsidP="2C558451" wp14:paraId="67CA1F5D" wp14:textId="21D00217">
      <w:pPr>
        <w:pStyle w:val="Normal"/>
        <w:rPr>
          <w:noProof w:val="0"/>
          <w:lang w:val="pt-BR"/>
        </w:rPr>
      </w:pPr>
      <w:r w:rsidRPr="2C558451" w:rsidR="6F9192E4">
        <w:rPr>
          <w:noProof w:val="0"/>
          <w:lang w:val="pt-BR"/>
        </w:rPr>
        <w:t xml:space="preserve">A IA não conseguiu gerar </w:t>
      </w:r>
      <w:r w:rsidRPr="2C558451" w:rsidR="6F9192E4">
        <w:rPr>
          <w:noProof w:val="0"/>
          <w:lang w:val="pt-BR"/>
        </w:rPr>
        <w:t>uma build</w:t>
      </w:r>
      <w:r w:rsidRPr="2C558451" w:rsidR="6F9192E4">
        <w:rPr>
          <w:noProof w:val="0"/>
          <w:lang w:val="pt-BR"/>
        </w:rPr>
        <w:t>. O que fazer?</w:t>
      </w:r>
      <w:r>
        <w:br/>
      </w:r>
      <w:r w:rsidRPr="2C558451" w:rsidR="6F9192E4">
        <w:rPr>
          <w:noProof w:val="0"/>
          <w:lang w:val="pt-BR"/>
        </w:rPr>
        <w:t>Isso pode ocorrer com requisitos muito específicos ou um orçamento muito restrito. Tente ser um pouco mais flexível em um dos campos e gere a recomendação novamente.</w:t>
      </w:r>
    </w:p>
    <w:p xmlns:wp14="http://schemas.microsoft.com/office/word/2010/wordml" w:rsidP="2C558451" wp14:paraId="21037070" wp14:textId="022CF76E">
      <w:pPr>
        <w:pStyle w:val="Normal"/>
        <w:rPr>
          <w:noProof w:val="0"/>
          <w:lang w:val="pt-BR"/>
        </w:rPr>
      </w:pPr>
      <w:r w:rsidRPr="185596C3" w:rsidR="6F9192E4">
        <w:rPr>
          <w:noProof w:val="0"/>
          <w:lang w:val="pt-BR"/>
        </w:rPr>
        <w:t xml:space="preserve">Como </w:t>
      </w:r>
      <w:r w:rsidRPr="185596C3" w:rsidR="6F9192E4">
        <w:rPr>
          <w:noProof w:val="0"/>
          <w:lang w:val="pt-BR"/>
        </w:rPr>
        <w:t>inicio</w:t>
      </w:r>
      <w:r w:rsidRPr="185596C3" w:rsidR="6F9192E4">
        <w:rPr>
          <w:noProof w:val="0"/>
          <w:lang w:val="pt-BR"/>
        </w:rPr>
        <w:t xml:space="preserve"> uma nova montagem do zero?</w:t>
      </w:r>
      <w:r>
        <w:br/>
      </w:r>
      <w:r w:rsidRPr="185596C3" w:rsidR="6F9192E4">
        <w:rPr>
          <w:noProof w:val="0"/>
          <w:lang w:val="pt-BR"/>
        </w:rPr>
        <w:t xml:space="preserve">A qualquer momento, você pode clicar em </w:t>
      </w:r>
      <w:r w:rsidRPr="185596C3" w:rsidR="6F9192E4">
        <w:rPr>
          <w:noProof w:val="0"/>
          <w:lang w:val="pt-BR"/>
        </w:rPr>
        <w:t>"Nova Montagem"</w:t>
      </w:r>
      <w:r w:rsidRPr="185596C3" w:rsidR="6F9192E4">
        <w:rPr>
          <w:noProof w:val="0"/>
          <w:lang w:val="pt-BR"/>
        </w:rPr>
        <w:t xml:space="preserve"> no menu de navegação no topo da página.</w:t>
      </w:r>
    </w:p>
    <w:p xmlns:wp14="http://schemas.microsoft.com/office/word/2010/wordml" w:rsidP="185596C3" wp14:paraId="1A244AE5" wp14:textId="622D2224">
      <w:pPr>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Este projeto visa facilitar a montagem de PCs personalizados com o uso de IA. O problema é a dificuldade dos usuários em escolher peças compatíveis e otimizadas. A solução é um site com IA que coleta preferências e gera builds automaticamente. Foi desenvolvido com TypeScript, Node.js e Gemini AI.</w:t>
      </w:r>
    </w:p>
    <w:p xmlns:wp14="http://schemas.microsoft.com/office/word/2010/wordml" w:rsidP="185596C3" wp14:paraId="1EC2F89D" wp14:textId="61B15F33">
      <w:pPr>
        <w:jc w:val="both"/>
        <w:rPr>
          <w:rFonts w:ascii="Aptos" w:hAnsi="Aptos" w:eastAsia="Aptos" w:cs="Aptos"/>
          <w:b w:val="0"/>
          <w:bCs w:val="0"/>
          <w:i w:val="0"/>
          <w:iCs w:val="0"/>
          <w:caps w:val="0"/>
          <w:smallCaps w:val="0"/>
          <w:noProof w:val="0"/>
          <w:color w:val="D13438"/>
          <w:sz w:val="24"/>
          <w:szCs w:val="24"/>
          <w:lang w:val="pt-BR"/>
        </w:rPr>
      </w:pPr>
    </w:p>
    <w:p xmlns:wp14="http://schemas.microsoft.com/office/word/2010/wordml" w:rsidP="185596C3" wp14:paraId="2567E285" wp14:textId="1954162D">
      <w:pPr>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Para executar o projeto localmente, é necessário ter o Node.js instalado e uma chave de API do Gemini. O processo começa acessando a pasta raiz do projeto com o comando cd codigo/MONTAGEM_DE_PC. Em seguida, é preciso instalar as dependências utilizando os seguintes comandos no terminal: npm install, npm install --save-dev @types/react @types/react-dom, npm install vite --save-dev e npm install jspdf.</w:t>
      </w:r>
    </w:p>
    <w:p xmlns:wp14="http://schemas.microsoft.com/office/word/2010/wordml" w:rsidP="185596C3" wp14:paraId="17E30BCF" wp14:textId="2C805C57">
      <w:pPr>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Como etapa opcional, recomenda-se rodar npm audit fix --force para corrigir automaticamente vulnerabilidades encontradas nas dependências.</w:t>
      </w:r>
    </w:p>
    <w:p xmlns:wp14="http://schemas.microsoft.com/office/word/2010/wordml" w:rsidP="185596C3" wp14:paraId="42F2B009" wp14:textId="32885142">
      <w:pPr>
        <w:spacing w:before="240" w:beforeAutospacing="off" w:after="240" w:afterAutospacing="off"/>
        <w:ind w:left="0"/>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Após isso, deve-se configurar a chave da API Gemini. Para isso, crie um arquivo chamado .env.local na raiz do projeto e adicione a variável GEMINI_API_KEY com sua respectiva chave.</w:t>
      </w:r>
    </w:p>
    <w:p xmlns:wp14="http://schemas.microsoft.com/office/word/2010/wordml" w:rsidP="185596C3" wp14:paraId="2C751579" wp14:textId="33F14651">
      <w:pPr>
        <w:spacing w:before="240" w:beforeAutospacing="off" w:after="240" w:afterAutospacing="off"/>
        <w:ind w:left="0"/>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Com tudo pronto, basta iniciar o projeto localmente executando o comando npm run dev.</w:t>
      </w:r>
    </w:p>
    <w:p xmlns:wp14="http://schemas.microsoft.com/office/word/2010/wordml" w:rsidP="185596C3" wp14:paraId="41A81174" wp14:textId="1023CC64">
      <w:pPr>
        <w:spacing w:before="240" w:beforeAutospacing="off" w:after="240" w:afterAutospacing="off"/>
        <w:ind w:left="0"/>
        <w:rPr>
          <w:rFonts w:ascii="Aptos" w:hAnsi="Aptos" w:eastAsia="Aptos" w:cs="Aptos"/>
          <w:b w:val="0"/>
          <w:bCs w:val="0"/>
          <w:i w:val="0"/>
          <w:iCs w:val="0"/>
          <w:caps w:val="0"/>
          <w:smallCaps w:val="0"/>
          <w:noProof w:val="0"/>
          <w:color w:val="D13438"/>
          <w:sz w:val="24"/>
          <w:szCs w:val="24"/>
          <w:lang w:val="pt-BR"/>
        </w:rPr>
      </w:pPr>
    </w:p>
    <w:p xmlns:wp14="http://schemas.microsoft.com/office/word/2010/wordml" w:rsidP="185596C3" wp14:paraId="03CBFBEB" wp14:textId="3A49894B">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1"/>
          <w:bCs w:val="1"/>
          <w:i w:val="0"/>
          <w:iCs w:val="0"/>
          <w:caps w:val="0"/>
          <w:smallCaps w:val="0"/>
          <w:strike w:val="0"/>
          <w:dstrike w:val="0"/>
          <w:noProof w:val="0"/>
          <w:color w:val="D13438"/>
          <w:sz w:val="24"/>
          <w:szCs w:val="24"/>
          <w:u w:val="single"/>
          <w:lang w:val="pt-BR"/>
        </w:rPr>
        <w:t>autor:</w:t>
      </w: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Arlison Gaspar de Oliveira, Ítalo Francisco Almeida de Oliveira, Gustavo de Oliveira Rego Morais, Joao Pedro Miranda Sousa, Cauã Gabriel Santos Barros </w:t>
      </w:r>
      <w:r w:rsidRPr="185596C3" w:rsidR="4700FFB2">
        <w:rPr>
          <w:rFonts w:ascii="Aptos" w:hAnsi="Aptos" w:eastAsia="Aptos" w:cs="Aptos"/>
          <w:b w:val="1"/>
          <w:bCs w:val="1"/>
          <w:i w:val="0"/>
          <w:iCs w:val="0"/>
          <w:caps w:val="0"/>
          <w:smallCaps w:val="0"/>
          <w:strike w:val="0"/>
          <w:dstrike w:val="0"/>
          <w:noProof w:val="0"/>
          <w:color w:val="D13438"/>
          <w:sz w:val="24"/>
          <w:szCs w:val="24"/>
          <w:u w:val="single"/>
          <w:lang w:val="pt-BR"/>
        </w:rPr>
        <w:t>contato:</w:t>
      </w: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w:t>
      </w:r>
      <w:hyperlink r:id="R203919855b714d4a">
        <w:r w:rsidRPr="185596C3" w:rsidR="4700FFB2">
          <w:rPr>
            <w:rStyle w:val="Hyperlink"/>
            <w:rFonts w:ascii="Aptos" w:hAnsi="Aptos" w:eastAsia="Aptos" w:cs="Aptos"/>
            <w:b w:val="0"/>
            <w:bCs w:val="0"/>
            <w:i w:val="0"/>
            <w:iCs w:val="0"/>
            <w:caps w:val="0"/>
            <w:smallCaps w:val="0"/>
            <w:strike w:val="0"/>
            <w:dstrike w:val="0"/>
            <w:noProof w:val="0"/>
            <w:sz w:val="24"/>
            <w:szCs w:val="24"/>
            <w:lang w:val="pt-BR"/>
          </w:rPr>
          <w:t>Arlison.go@discente.ufma.br</w:t>
        </w:r>
      </w:hyperlink>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w:t>
      </w:r>
    </w:p>
    <w:p xmlns:wp14="http://schemas.microsoft.com/office/word/2010/wordml" w:rsidP="185596C3" wp14:paraId="677A2015" wp14:textId="008369E6">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1"/>
          <w:bCs w:val="1"/>
          <w:i w:val="0"/>
          <w:iCs w:val="0"/>
          <w:caps w:val="0"/>
          <w:smallCaps w:val="0"/>
          <w:strike w:val="0"/>
          <w:dstrike w:val="0"/>
          <w:noProof w:val="0"/>
          <w:color w:val="D13438"/>
          <w:sz w:val="24"/>
          <w:szCs w:val="24"/>
          <w:u w:val="single"/>
          <w:lang w:val="pt-BR"/>
        </w:rPr>
        <w:t>data última versão:</w:t>
      </w: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01/07/2025 </w:t>
      </w:r>
    </w:p>
    <w:p xmlns:wp14="http://schemas.microsoft.com/office/word/2010/wordml" w:rsidP="185596C3" wp14:paraId="47517C1D" wp14:textId="3D717EF4">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1"/>
          <w:bCs w:val="1"/>
          <w:i w:val="0"/>
          <w:iCs w:val="0"/>
          <w:caps w:val="0"/>
          <w:smallCaps w:val="0"/>
          <w:strike w:val="0"/>
          <w:dstrike w:val="0"/>
          <w:noProof w:val="0"/>
          <w:color w:val="D13438"/>
          <w:sz w:val="24"/>
          <w:szCs w:val="24"/>
          <w:u w:val="single"/>
          <w:lang w:val="pt-BR"/>
        </w:rPr>
        <w:t>versão:</w:t>
      </w: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6.1</w:t>
      </w:r>
    </w:p>
    <w:p xmlns:wp14="http://schemas.microsoft.com/office/word/2010/wordml" w:rsidP="185596C3" wp14:paraId="7DDE777E" wp14:textId="397CD904">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1"/>
          <w:bCs w:val="1"/>
          <w:i w:val="0"/>
          <w:iCs w:val="0"/>
          <w:caps w:val="0"/>
          <w:smallCaps w:val="0"/>
          <w:strike w:val="0"/>
          <w:dstrike w:val="0"/>
          <w:noProof w:val="0"/>
          <w:color w:val="D13438"/>
          <w:sz w:val="24"/>
          <w:szCs w:val="24"/>
          <w:u w:val="single"/>
          <w:lang w:val="pt-BR"/>
        </w:rPr>
        <w:t>Agradecimentos:</w:t>
      </w: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 Universidade Federal do Maranhão (UFMA), Professor Doutor Thales Levi Azevedo Valente, e colegas de curso.</w:t>
      </w:r>
    </w:p>
    <w:p xmlns:wp14="http://schemas.microsoft.com/office/word/2010/wordml" w:rsidP="185596C3" wp14:paraId="3C5DBCD6" wp14:textId="213434A5">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Copyright/License</w:t>
      </w:r>
    </w:p>
    <w:p xmlns:wp14="http://schemas.microsoft.com/office/word/2010/wordml" w:rsidP="185596C3" wp14:paraId="724F608A" wp14:textId="2D3569B8">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xmlns:wp14="http://schemas.microsoft.com/office/word/2010/wordml" w:rsidP="185596C3" wp14:paraId="007F0A4F" wp14:textId="799BD824">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xmlns:wp14="http://schemas.microsoft.com/office/word/2010/wordml" w:rsidP="185596C3" wp14:paraId="4D94CCA7" wp14:textId="1090F730">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Este aviso de direitos autorais e este aviso de permissão devem ser incluídos em todas as cópias ou partes substanciais do Software.</w:t>
      </w:r>
    </w:p>
    <w:p xmlns:wp14="http://schemas.microsoft.com/office/word/2010/wordml" w:rsidP="185596C3" wp14:paraId="0BE326AB" wp14:textId="4D10DE71">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xmlns:wp14="http://schemas.microsoft.com/office/word/2010/wordml" w:rsidP="185596C3" wp14:paraId="2F5E4270" wp14:textId="1BEDD892">
      <w:pPr>
        <w:spacing w:before="240" w:beforeAutospacing="off" w:after="240" w:afterAutospacing="off"/>
        <w:jc w:val="both"/>
        <w:rPr>
          <w:rFonts w:ascii="Aptos" w:hAnsi="Aptos" w:eastAsia="Aptos" w:cs="Aptos"/>
          <w:b w:val="0"/>
          <w:bCs w:val="0"/>
          <w:i w:val="0"/>
          <w:iCs w:val="0"/>
          <w:caps w:val="0"/>
          <w:smallCaps w:val="0"/>
          <w:noProof w:val="0"/>
          <w:color w:val="D13438"/>
          <w:sz w:val="24"/>
          <w:szCs w:val="24"/>
          <w:lang w:val="pt-BR"/>
        </w:rPr>
      </w:pPr>
      <w:r w:rsidRPr="185596C3" w:rsidR="4700FFB2">
        <w:rPr>
          <w:rFonts w:ascii="Aptos" w:hAnsi="Aptos" w:eastAsia="Aptos" w:cs="Aptos"/>
          <w:b w:val="0"/>
          <w:bCs w:val="0"/>
          <w:i w:val="0"/>
          <w:iCs w:val="0"/>
          <w:caps w:val="0"/>
          <w:smallCaps w:val="0"/>
          <w:strike w:val="0"/>
          <w:dstrike w:val="0"/>
          <w:noProof w:val="0"/>
          <w:color w:val="D13438"/>
          <w:sz w:val="24"/>
          <w:szCs w:val="24"/>
          <w:u w:val="single"/>
          <w:lang w:val="pt-BR"/>
        </w:rPr>
        <w:t xml:space="preserve">Para mais informações sobre a Licença MIT: </w:t>
      </w:r>
      <w:hyperlink r:id="Rf8d94d29a2074380">
        <w:r w:rsidRPr="185596C3" w:rsidR="4700FFB2">
          <w:rPr>
            <w:rStyle w:val="Hyperlink"/>
            <w:rFonts w:ascii="Aptos" w:hAnsi="Aptos" w:eastAsia="Aptos" w:cs="Aptos"/>
            <w:b w:val="0"/>
            <w:bCs w:val="0"/>
            <w:i w:val="0"/>
            <w:iCs w:val="0"/>
            <w:caps w:val="0"/>
            <w:smallCaps w:val="0"/>
            <w:strike w:val="0"/>
            <w:dstrike w:val="0"/>
            <w:noProof w:val="0"/>
            <w:sz w:val="24"/>
            <w:szCs w:val="24"/>
            <w:lang w:val="pt-BR"/>
          </w:rPr>
          <w:t>https://opensource.org/licenses/MIT</w:t>
        </w:r>
      </w:hyperlink>
    </w:p>
    <w:p xmlns:wp14="http://schemas.microsoft.com/office/word/2010/wordml" w:rsidP="2C558451" wp14:paraId="1E207724" wp14:textId="25371D0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8419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34a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2ab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f65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48691"/>
    <w:rsid w:val="014254AA"/>
    <w:rsid w:val="059E25DB"/>
    <w:rsid w:val="05BE65C7"/>
    <w:rsid w:val="05F38FF0"/>
    <w:rsid w:val="086D89C4"/>
    <w:rsid w:val="09DE77CC"/>
    <w:rsid w:val="0B8F491B"/>
    <w:rsid w:val="0EA92471"/>
    <w:rsid w:val="11FE8F06"/>
    <w:rsid w:val="12C48691"/>
    <w:rsid w:val="1343EC8F"/>
    <w:rsid w:val="136AB3DB"/>
    <w:rsid w:val="16F857C6"/>
    <w:rsid w:val="185596C3"/>
    <w:rsid w:val="1B405495"/>
    <w:rsid w:val="1C52B999"/>
    <w:rsid w:val="1F3B5AD8"/>
    <w:rsid w:val="24E6546F"/>
    <w:rsid w:val="2B08C68D"/>
    <w:rsid w:val="2C558451"/>
    <w:rsid w:val="36E1491E"/>
    <w:rsid w:val="3744579E"/>
    <w:rsid w:val="3BD86458"/>
    <w:rsid w:val="3E5577B7"/>
    <w:rsid w:val="3FA9830C"/>
    <w:rsid w:val="3FE77953"/>
    <w:rsid w:val="44CF530A"/>
    <w:rsid w:val="44F5A5D4"/>
    <w:rsid w:val="4700FFB2"/>
    <w:rsid w:val="48D9670A"/>
    <w:rsid w:val="4A70698A"/>
    <w:rsid w:val="4F6B8832"/>
    <w:rsid w:val="55EC62B1"/>
    <w:rsid w:val="5631C183"/>
    <w:rsid w:val="60711F25"/>
    <w:rsid w:val="6168E3CD"/>
    <w:rsid w:val="659C1210"/>
    <w:rsid w:val="65C830B5"/>
    <w:rsid w:val="66FD4077"/>
    <w:rsid w:val="6836616D"/>
    <w:rsid w:val="6ABADA1E"/>
    <w:rsid w:val="6AE9F2FE"/>
    <w:rsid w:val="6E90E166"/>
    <w:rsid w:val="6F9192E4"/>
    <w:rsid w:val="710E7D06"/>
    <w:rsid w:val="72692600"/>
    <w:rsid w:val="729C516A"/>
    <w:rsid w:val="7362CEC7"/>
    <w:rsid w:val="7C7080C3"/>
    <w:rsid w:val="7E2FD5F3"/>
    <w:rsid w:val="7E4878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691"/>
  <w15:chartTrackingRefBased/>
  <w15:docId w15:val="{CD168090-16B0-43C9-96C8-8E0F4073DE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C558451"/>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2C558451"/>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C55845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C558451"/>
    <w:pPr>
      <w:spacing/>
      <w:ind w:left="720"/>
      <w:contextualSpacing/>
    </w:pPr>
  </w:style>
  <w:style w:type="character" w:styleId="Hyperlink">
    <w:uiPriority w:val="99"/>
    <w:name w:val="Hyperlink"/>
    <w:basedOn w:val="DefaultParagraphFont"/>
    <w:unhideWhenUsed/>
    <w:rsid w:val="185596C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d7f090da451472b" /><Relationship Type="http://schemas.openxmlformats.org/officeDocument/2006/relationships/image" Target="/media/image2.png" Id="R54b52ed3ebeb4db4" /><Relationship Type="http://schemas.openxmlformats.org/officeDocument/2006/relationships/image" Target="/media/image3.png" Id="R484978427e1b43f9" /><Relationship Type="http://schemas.openxmlformats.org/officeDocument/2006/relationships/image" Target="/media/image4.png" Id="Rc4df09a0d47f42fb" /><Relationship Type="http://schemas.openxmlformats.org/officeDocument/2006/relationships/image" Target="/media/image5.png" Id="R7ce2ff1a0a1348d3" /><Relationship Type="http://schemas.openxmlformats.org/officeDocument/2006/relationships/image" Target="/media/image6.png" Id="Rb6f6c596c5e047d1" /><Relationship Type="http://schemas.openxmlformats.org/officeDocument/2006/relationships/image" Target="/media/image7.png" Id="R2dd3eb82b7c64165" /><Relationship Type="http://schemas.openxmlformats.org/officeDocument/2006/relationships/image" Target="/media/image8.png" Id="Rfb9efab6f0b54a41" /><Relationship Type="http://schemas.openxmlformats.org/officeDocument/2006/relationships/image" Target="/media/image9.png" Id="R022c8abe714b4af4" /><Relationship Type="http://schemas.openxmlformats.org/officeDocument/2006/relationships/numbering" Target="numbering.xml" Id="Rd82337b8455d455b" /><Relationship Type="http://schemas.openxmlformats.org/officeDocument/2006/relationships/image" Target="/media/imagea.png" Id="R04b820eeab4c45a6" /><Relationship Type="http://schemas.openxmlformats.org/officeDocument/2006/relationships/image" Target="/media/imageb.png" Id="R8135214b8fdc431c" /><Relationship Type="http://schemas.openxmlformats.org/officeDocument/2006/relationships/image" Target="/media/imagec.png" Id="R5d52e3bd224c40a1" /><Relationship Type="http://schemas.openxmlformats.org/officeDocument/2006/relationships/image" Target="/media/imaged.png" Id="Rd95db9e311d34609" /><Relationship Type="http://schemas.openxmlformats.org/officeDocument/2006/relationships/image" Target="/media/imagee.png" Id="R96fad7fa6e8d4774" /><Relationship Type="http://schemas.openxmlformats.org/officeDocument/2006/relationships/hyperlink" Target="mailto:Arlison.go@discente.ufma.br" TargetMode="External" Id="R203919855b714d4a" /><Relationship Type="http://schemas.openxmlformats.org/officeDocument/2006/relationships/hyperlink" Target="https://opensource.org/licenses/MIT" TargetMode="External" Id="Rf8d94d29a20743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2025-06-29T17:32:30.1408239Z</dcterms:created>
  <dcterms:modified xsi:type="dcterms:W3CDTF">2025-07-02T00:45:04.5732959Z</dcterms:modified>
  <dc:creator>ARLISON GASPAR DE OLIVEIRA</dc:creator>
  <lastModifiedBy>GUSTAVO DE OLIVEIRA REGO MORAIS</lastModifiedBy>
</coreProperties>
</file>