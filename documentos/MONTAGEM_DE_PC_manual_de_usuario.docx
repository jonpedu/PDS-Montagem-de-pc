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B405495" w:rsidP="00DF7653" w:rsidRDefault="1B405495" w14:paraId="6583ABC3" w14:textId="4A77B3CA">
      <w:pPr>
        <w:ind w:firstLine="0"/>
        <w:jc w:val="center"/>
        <w:rPr>
          <w:ins w:author="Usuário Convidado" w:date="2025-06-29T23:54:00Z" w:id="0"/>
        </w:rPr>
      </w:pPr>
      <w:bookmarkStart w:name="_GoBack" w:id="1"/>
      <w:bookmarkEnd w:id="1"/>
      <w:ins w:author="Usuário Convidado" w:date="2025-06-29T23:54:00Z" w:id="2">
        <w:r>
          <w:rPr>
            <w:noProof/>
            <w:lang w:eastAsia="pt-BR"/>
          </w:rPr>
          <w:drawing>
            <wp:inline distT="0" distB="0" distL="0" distR="0" wp14:anchorId="29A7D730" wp14:editId="01CDB757">
              <wp:extent cx="1152525" cy="1152525"/>
              <wp:effectExtent l="0" t="0" r="0" b="0"/>
              <wp:docPr id="15004241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ins>
    </w:p>
    <w:p w:rsidR="1C52B999" w:rsidP="000364E0" w:rsidRDefault="1C52B999" w14:paraId="4AF5436A" w14:textId="0BE15602">
      <w:pPr>
        <w:ind w:firstLine="0"/>
        <w:jc w:val="center"/>
        <w:rPr>
          <w:ins w:author="Usuário Convidado" w:date="2025-06-29T23:45:00Z" w:id="3"/>
        </w:rPr>
      </w:pPr>
      <w:ins w:author="Usuário Convidado" w:date="2025-06-29T23:45:00Z" w:id="4">
        <w:r w:rsidRPr="090E150D">
          <w:t>U</w:t>
        </w:r>
      </w:ins>
      <w:ins w:author="JOAO PEDRO MIRANDA SOUSA" w:date="2025-08-08T23:40:00Z" w:id="5">
        <w:r w:rsidRPr="090E150D" w:rsidR="43C69956">
          <w:t xml:space="preserve"> </w:t>
        </w:r>
      </w:ins>
      <w:ins w:author="Usuário Convidado" w:date="2025-06-29T23:45:00Z" w:id="6">
        <w:r w:rsidRPr="090E150D">
          <w:t>NIVERSIDADE FEDERAL DO MARANHÃO BACHARELADO</w:t>
        </w:r>
      </w:ins>
    </w:p>
    <w:p w:rsidR="008D4909" w:rsidP="000364E0" w:rsidRDefault="1C52B999" w14:paraId="4C55EC0A" w14:textId="77777777">
      <w:pPr>
        <w:ind w:firstLine="0"/>
        <w:jc w:val="center"/>
      </w:pPr>
      <w:ins w:author="Usuário Convidado" w:date="2025-06-29T23:45:00Z" w:id="7">
        <w:r w:rsidRPr="090E150D">
          <w:t>INTERDISCIPLINAR EM CIÊNCIA E TECNOLOGIA</w:t>
        </w:r>
      </w:ins>
    </w:p>
    <w:p w:rsidR="008D4909" w:rsidP="000364E0" w:rsidRDefault="1C52B999" w14:paraId="3B99381B" w14:textId="77777777">
      <w:pPr>
        <w:ind w:firstLine="0"/>
        <w:jc w:val="center"/>
      </w:pPr>
      <w:ins w:author="Usuário Convidado" w:date="2025-06-29T23:45:00Z" w:id="8">
        <w:r w:rsidRPr="090E150D">
          <w:t>COORDENAÇÃO DO CURSO DE ENGENHARIA DA COMPUTAÇÃO - CCEC PROCESSO E DESENVOLVIMENTO DE SOFTWARE</w:t>
        </w:r>
      </w:ins>
    </w:p>
    <w:p w:rsidR="1C52B999" w:rsidP="000364E0" w:rsidRDefault="1C52B999" w14:paraId="162BFAA3" w14:textId="000A3975">
      <w:pPr>
        <w:ind w:firstLine="0"/>
        <w:jc w:val="center"/>
        <w:rPr>
          <w:ins w:author="Usuário Convidado" w:date="2025-06-29T23:45:00Z" w:id="9"/>
        </w:rPr>
      </w:pPr>
      <w:ins w:author="Usuário Convidado" w:date="2025-06-29T23:45:00Z" w:id="10">
        <w:r w:rsidRPr="090E150D">
          <w:t>PROF. DR. THALES LEVI AZEVEDO VALENTE</w:t>
        </w:r>
      </w:ins>
    </w:p>
    <w:p w:rsidR="6E90E166" w:rsidRDefault="6E90E166" w14:paraId="1130014D" w14:textId="3C8F66A0">
      <w:pPr>
        <w:ind w:firstLine="0"/>
        <w:jc w:val="center"/>
        <w:rPr>
          <w:ins w:author="Usuário Convidado" w:date="2025-06-29T23:45:00Z" w:id="11"/>
        </w:rPr>
        <w:pPrChange w:author="JOAO PEDRO MIRANDA SOUSA" w:date="2025-08-08T20:50:00Z" w:id="12">
          <w:pPr/>
        </w:pPrChange>
      </w:pPr>
    </w:p>
    <w:p w:rsidR="6E90E166" w:rsidRDefault="6E90E166" w14:paraId="227612E3" w14:textId="5CDC2F23">
      <w:pPr>
        <w:ind w:firstLine="0"/>
        <w:jc w:val="center"/>
        <w:rPr>
          <w:ins w:author="Usuário Convidado" w:date="2025-06-29T23:45:00Z" w:id="13"/>
        </w:rPr>
        <w:pPrChange w:author="JOAO PEDRO MIRANDA SOUSA" w:date="2025-08-08T20:50:00Z" w:id="14">
          <w:pPr/>
        </w:pPrChange>
      </w:pPr>
    </w:p>
    <w:p w:rsidR="6E90E166" w:rsidRDefault="6E90E166" w14:paraId="375B0E3A" w14:textId="78FF4C72">
      <w:pPr>
        <w:ind w:firstLine="0"/>
        <w:jc w:val="center"/>
        <w:rPr>
          <w:ins w:author="Usuário Convidado" w:date="2025-06-29T23:45:00Z" w:id="15"/>
        </w:rPr>
        <w:pPrChange w:author="JOAO PEDRO MIRANDA SOUSA" w:date="2025-08-08T20:50:00Z" w:id="16">
          <w:pPr/>
        </w:pPrChange>
      </w:pPr>
    </w:p>
    <w:p w:rsidR="1C52B999" w:rsidRDefault="1C52B999" w14:paraId="3B4DF084" w14:textId="4EE38A96">
      <w:pPr>
        <w:ind w:firstLine="0"/>
        <w:jc w:val="center"/>
        <w:rPr>
          <w:ins w:author="Usuário Convidado" w:date="2025-06-29T23:45:00Z" w:id="17"/>
        </w:rPr>
        <w:pPrChange w:author="JOAO PEDRO MIRANDA SOUSA" w:date="2025-08-08T20:50:00Z" w:id="18">
          <w:pPr/>
        </w:pPrChange>
      </w:pPr>
      <w:ins w:author="Usuário Convidado" w:date="2025-06-29T23:45:00Z" w:id="19">
        <w:r w:rsidRPr="090E150D">
          <w:t>ARLISON GASPAR DE OLIVEIRA (2022017213)</w:t>
        </w:r>
      </w:ins>
    </w:p>
    <w:p w:rsidR="1C52B999" w:rsidRDefault="1C52B999" w14:paraId="40274A88" w14:textId="1C41A7D4">
      <w:pPr>
        <w:ind w:firstLine="0"/>
        <w:jc w:val="center"/>
        <w:rPr>
          <w:ins w:author="Usuário Convidado" w:date="2025-06-29T23:45:00Z" w:id="20"/>
        </w:rPr>
        <w:pPrChange w:author="JOAO PEDRO MIRANDA SOUSA" w:date="2025-08-08T20:50:00Z" w:id="21">
          <w:pPr/>
        </w:pPrChange>
      </w:pPr>
      <w:ins w:author="Usuário Convidado" w:date="2025-06-29T23:45:00Z" w:id="22">
        <w:r w:rsidRPr="090E150D">
          <w:t>CAUÃ GABRIEL SANTOS BARROS (20240045292)</w:t>
        </w:r>
      </w:ins>
    </w:p>
    <w:p w:rsidR="1C52B999" w:rsidRDefault="1C52B999" w14:paraId="688BB4B0" w14:textId="623B4FB9">
      <w:pPr>
        <w:ind w:firstLine="0"/>
        <w:jc w:val="center"/>
        <w:rPr>
          <w:ins w:author="Usuário Convidado" w:date="2025-06-29T23:45:00Z" w:id="23"/>
        </w:rPr>
        <w:pPrChange w:author="JOAO PEDRO MIRANDA SOUSA" w:date="2025-08-08T20:50:00Z" w:id="24">
          <w:pPr/>
        </w:pPrChange>
      </w:pPr>
      <w:ins w:author="Usuário Convidado" w:date="2025-06-29T23:45:00Z" w:id="25">
        <w:r w:rsidRPr="090E150D">
          <w:t>GUSTAVO DE OLIVEIRA REGO MORAIS (2021053091)</w:t>
        </w:r>
      </w:ins>
    </w:p>
    <w:p w:rsidR="1C52B999" w:rsidRDefault="1C52B999" w14:paraId="1A28829B" w14:textId="375C76BA">
      <w:pPr>
        <w:ind w:firstLine="0"/>
        <w:jc w:val="center"/>
        <w:rPr>
          <w:ins w:author="Usuário Convidado" w:date="2025-06-29T23:45:00Z" w:id="26"/>
        </w:rPr>
        <w:pPrChange w:author="JOAO PEDRO MIRANDA SOUSA" w:date="2025-08-08T20:50:00Z" w:id="27">
          <w:pPr/>
        </w:pPrChange>
      </w:pPr>
      <w:ins w:author="Usuário Convidado" w:date="2025-06-29T23:45:00Z" w:id="28">
        <w:r w:rsidRPr="090E150D">
          <w:t>ITALO FRANCISCO ALMEIDA DE OLIVEIRA (2022017750)</w:t>
        </w:r>
      </w:ins>
    </w:p>
    <w:p w:rsidR="1C52B999" w:rsidRDefault="1C52B999" w14:paraId="060261AA" w14:textId="20FCE81C">
      <w:pPr>
        <w:ind w:firstLine="0"/>
        <w:jc w:val="center"/>
        <w:rPr>
          <w:ins w:author="Usuário Convidado" w:date="2025-06-29T23:45:00Z" w:id="29"/>
        </w:rPr>
        <w:pPrChange w:author="JOAO PEDRO MIRANDA SOUSA" w:date="2025-08-08T20:50:00Z" w:id="30">
          <w:pPr/>
        </w:pPrChange>
      </w:pPr>
      <w:ins w:author="Usuário Convidado" w:date="2025-06-29T23:45:00Z" w:id="31">
        <w:r w:rsidRPr="090E150D">
          <w:t>JOÃO PEDRO MIRANDA SOUSA (2022011087)</w:t>
        </w:r>
      </w:ins>
    </w:p>
    <w:p w:rsidR="6E90E166" w:rsidRDefault="6E90E166" w14:paraId="4D0AE39E" w14:textId="3F70A284">
      <w:pPr>
        <w:ind w:firstLine="0"/>
        <w:jc w:val="center"/>
        <w:rPr>
          <w:ins w:author="Usuário Convidado" w:date="2025-06-29T23:45:00Z" w:id="32"/>
        </w:rPr>
        <w:pPrChange w:author="JOAO PEDRO MIRANDA SOUSA" w:date="2025-08-08T20:50:00Z" w:id="33">
          <w:pPr/>
        </w:pPrChange>
      </w:pPr>
    </w:p>
    <w:p w:rsidR="6E90E166" w:rsidRDefault="6E90E166" w14:paraId="3BB33946" w14:textId="1B9AF410">
      <w:pPr>
        <w:ind w:firstLine="0"/>
        <w:jc w:val="center"/>
        <w:rPr>
          <w:ins w:author="Usuário Convidado" w:date="2025-06-29T23:45:00Z" w:id="34"/>
          <w:del w:author="GUSTAVO DE OLIVEIRA REGO MORAIS" w:date="2025-08-08T22:57:00Z" w:id="35"/>
        </w:rPr>
        <w:pPrChange w:author="JOAO PEDRO MIRANDA SOUSA" w:date="2025-08-08T20:50:00Z" w:id="36">
          <w:pPr/>
        </w:pPrChange>
      </w:pPr>
    </w:p>
    <w:p w:rsidR="6E90E166" w:rsidRDefault="6E90E166" w14:paraId="4DA9482C" w14:textId="531238BB">
      <w:pPr>
        <w:ind w:firstLine="0"/>
        <w:jc w:val="center"/>
        <w:rPr>
          <w:ins w:author="Usuário Convidado" w:date="2025-06-29T23:45:00Z" w:id="37"/>
        </w:rPr>
        <w:pPrChange w:author="JOAO PEDRO MIRANDA SOUSA" w:date="2025-08-08T20:50:00Z" w:id="38">
          <w:pPr/>
        </w:pPrChange>
      </w:pPr>
    </w:p>
    <w:p w:rsidR="6E90E166" w:rsidRDefault="6E90E166" w14:paraId="0D1DDFFC" w14:textId="2EA76601">
      <w:pPr>
        <w:ind w:firstLine="0"/>
        <w:jc w:val="center"/>
        <w:rPr>
          <w:ins w:author="Usuário Convidado" w:date="2025-06-29T23:45:00Z" w:id="39"/>
        </w:rPr>
        <w:pPrChange w:author="JOAO PEDRO MIRANDA SOUSA" w:date="2025-08-08T20:50:00Z" w:id="40">
          <w:pPr/>
        </w:pPrChange>
      </w:pPr>
    </w:p>
    <w:p w:rsidR="6E90E166" w:rsidRDefault="008D4909" w14:paraId="6C656AFC" w14:textId="234AEDAF">
      <w:pPr>
        <w:tabs>
          <w:tab w:val="left" w:pos="1881"/>
        </w:tabs>
        <w:ind w:firstLine="0"/>
        <w:rPr>
          <w:ins w:author="Usuário Convidado" w:date="2025-06-29T23:45:00Z" w:id="41"/>
        </w:rPr>
        <w:pPrChange w:author="JOAO PEDRO MIRANDA SOUSA" w:date="2025-08-08T20:50:00Z" w:id="42">
          <w:pPr/>
        </w:pPrChange>
      </w:pPr>
      <w:r>
        <w:tab/>
      </w:r>
    </w:p>
    <w:p w:rsidRPr="008D4909" w:rsidR="1C52B999" w:rsidRDefault="1C52B999" w14:paraId="3930CD57" w14:textId="34A4BDCD">
      <w:pPr>
        <w:ind w:firstLine="0"/>
        <w:jc w:val="center"/>
        <w:rPr>
          <w:ins w:author="Usuário Convidado" w:date="2025-06-29T23:47:00Z" w:id="43"/>
          <w:del w:author="GUSTAVO DE OLIVEIRA REGO MORAIS" w:date="2025-08-08T22:57:00Z" w:id="44"/>
          <w:b/>
        </w:rPr>
        <w:pPrChange w:author="JOAO PEDRO MIRANDA SOUSA" w:date="2025-08-08T20:50:00Z" w:id="45">
          <w:pPr/>
        </w:pPrChange>
      </w:pPr>
      <w:ins w:author="Usuário Convidado" w:date="2025-06-29T23:45:00Z" w:id="46">
        <w:r w:rsidRPr="008D4909">
          <w:rPr>
            <w:b/>
          </w:rPr>
          <w:t>DOCUMENTAÇÃO D</w:t>
        </w:r>
      </w:ins>
      <w:ins w:author="Usuário Convidado" w:date="2025-06-29T23:46:00Z" w:id="47">
        <w:r w:rsidRPr="008D4909">
          <w:rPr>
            <w:b/>
          </w:rPr>
          <w:t>O MANUAL DO USUÁRIO</w:t>
        </w:r>
        <w:r w:rsidRPr="008D4909" w:rsidR="086D89C4">
          <w:rPr>
            <w:b/>
          </w:rPr>
          <w:t xml:space="preserve"> </w:t>
        </w:r>
      </w:ins>
      <w:r w:rsidRPr="008D4909" w:rsidR="008D4909">
        <w:rPr>
          <w:b/>
        </w:rPr>
        <w:t>–</w:t>
      </w:r>
      <w:ins w:author="Usuário Convidado" w:date="2025-06-29T23:46:00Z" w:id="48">
        <w:r w:rsidRPr="008D4909" w:rsidR="086D89C4">
          <w:rPr>
            <w:b/>
          </w:rPr>
          <w:t xml:space="preserve"> CODE</w:t>
        </w:r>
      </w:ins>
      <w:ins w:author="Usuário Convidado" w:date="2025-06-29T23:47:00Z" w:id="49">
        <w:r w:rsidRPr="008D4909" w:rsidR="086D89C4">
          <w:rPr>
            <w:b/>
          </w:rPr>
          <w:t>TUGABUID</w:t>
        </w:r>
      </w:ins>
      <w:r w:rsidRPr="008D4909" w:rsidR="008D4909">
        <w:rPr>
          <w:b/>
        </w:rPr>
        <w:t>S</w:t>
      </w:r>
    </w:p>
    <w:p w:rsidRPr="008D4909" w:rsidR="6E90E166" w:rsidRDefault="6E90E166" w14:paraId="1C9FA218" w14:textId="52F0CCCB">
      <w:pPr>
        <w:ind w:firstLine="0"/>
        <w:jc w:val="center"/>
        <w:rPr>
          <w:ins w:author="Usuário Convidado" w:date="2025-06-29T23:47:00Z" w:id="50"/>
          <w:b/>
        </w:rPr>
        <w:pPrChange w:author="JOAO PEDRO MIRANDA SOUSA" w:date="2025-08-08T20:50:00Z" w:id="51">
          <w:pPr>
            <w:jc w:val="center"/>
          </w:pPr>
        </w:pPrChange>
      </w:pPr>
    </w:p>
    <w:p w:rsidR="6E90E166" w:rsidRDefault="6E90E166" w14:paraId="2ECA4EA0" w14:textId="1491F144">
      <w:pPr>
        <w:ind w:firstLine="0"/>
        <w:jc w:val="center"/>
        <w:rPr>
          <w:ins w:author="Usuário Convidado" w:date="2025-06-29T23:45:00Z" w:id="52"/>
          <w:del w:author="GUSTAVO DE OLIVEIRA REGO MORAIS" w:date="2025-08-08T22:57:00Z" w:id="53"/>
        </w:rPr>
        <w:pPrChange w:author="JOAO PEDRO MIRANDA SOUSA" w:date="2025-08-08T20:50:00Z" w:id="54">
          <w:pPr>
            <w:jc w:val="center"/>
          </w:pPr>
        </w:pPrChange>
      </w:pPr>
    </w:p>
    <w:p w:rsidR="6E90E166" w:rsidRDefault="6E90E166" w14:paraId="2378392C" w14:textId="2F67AF5B">
      <w:pPr>
        <w:ind w:firstLine="0"/>
        <w:jc w:val="center"/>
        <w:rPr>
          <w:ins w:author="Usuário Convidado" w:date="2025-06-29T23:45:00Z" w:id="55"/>
        </w:rPr>
        <w:pPrChange w:author="JOAO PEDRO MIRANDA SOUSA" w:date="2025-08-08T20:50:00Z" w:id="56">
          <w:pPr/>
        </w:pPrChange>
      </w:pPr>
    </w:p>
    <w:p w:rsidR="6E90E166" w:rsidRDefault="6E90E166" w14:paraId="01C336DC" w14:textId="0A5CA792">
      <w:pPr>
        <w:ind w:firstLine="0"/>
        <w:jc w:val="center"/>
        <w:rPr>
          <w:ins w:author="Usuário Convidado" w:date="2025-06-29T23:45:00Z" w:id="57"/>
          <w:del w:author="GUSTAVO DE OLIVEIRA REGO MORAIS" w:date="2025-08-08T22:57:00Z" w:id="58"/>
        </w:rPr>
        <w:pPrChange w:author="JOAO PEDRO MIRANDA SOUSA" w:date="2025-08-08T20:50:00Z" w:id="59">
          <w:pPr/>
        </w:pPrChange>
      </w:pPr>
    </w:p>
    <w:p w:rsidR="6E90E166" w:rsidRDefault="6E90E166" w14:paraId="775CDDDB" w14:textId="70F9AA2E">
      <w:pPr>
        <w:ind w:firstLine="0"/>
        <w:jc w:val="center"/>
        <w:rPr>
          <w:ins w:author="Usuário Convidado" w:date="2025-06-29T23:45:00Z" w:id="60"/>
        </w:rPr>
        <w:pPrChange w:author="JOAO PEDRO MIRANDA SOUSA" w:date="2025-08-08T20:50:00Z" w:id="61">
          <w:pPr/>
        </w:pPrChange>
      </w:pPr>
    </w:p>
    <w:p w:rsidR="6E90E166" w:rsidRDefault="6E90E166" w14:paraId="27B6600A" w14:textId="5466F443">
      <w:pPr>
        <w:ind w:firstLine="0"/>
        <w:jc w:val="center"/>
        <w:rPr>
          <w:ins w:author="JOAO PEDRO MIRANDA SOUSA" w:date="2025-08-08T20:51:00Z" w:id="62"/>
        </w:rPr>
        <w:pPrChange w:author="JOAO PEDRO MIRANDA SOUSA" w:date="2025-08-08T20:50:00Z" w:id="63">
          <w:pPr>
            <w:pStyle w:val="Ttulo1"/>
          </w:pPr>
        </w:pPrChange>
      </w:pPr>
    </w:p>
    <w:p w:rsidR="000364E0" w:rsidRDefault="000364E0" w14:paraId="22A3D7DF" w14:textId="3D535607">
      <w:pPr>
        <w:ind w:firstLine="0"/>
        <w:jc w:val="center"/>
        <w:rPr>
          <w:ins w:author="JOAO PEDRO MIRANDA SOUSA" w:date="2025-08-08T20:51:00Z" w:id="64"/>
        </w:rPr>
        <w:pPrChange w:author="JOAO PEDRO MIRANDA SOUSA" w:date="2025-08-08T20:50:00Z" w:id="65">
          <w:pPr>
            <w:pStyle w:val="Ttulo1"/>
          </w:pPr>
        </w:pPrChange>
      </w:pPr>
    </w:p>
    <w:p w:rsidR="000364E0" w:rsidRDefault="000364E0" w14:paraId="3DF00DEF" w14:textId="77777777">
      <w:pPr>
        <w:ind w:firstLine="0"/>
        <w:jc w:val="center"/>
        <w:rPr>
          <w:ins w:author="JOAO PEDRO MIRANDA SOUSA" w:date="2025-08-08T20:51:00Z" w:id="66"/>
        </w:rPr>
        <w:pPrChange w:author="JOAO PEDRO MIRANDA SOUSA" w:date="2025-08-08T20:50:00Z" w:id="67">
          <w:pPr>
            <w:pStyle w:val="Ttulo1"/>
          </w:pPr>
        </w:pPrChange>
      </w:pPr>
    </w:p>
    <w:p w:rsidR="000364E0" w:rsidRDefault="000364E0" w14:paraId="4268F554" w14:textId="77777777">
      <w:pPr>
        <w:ind w:firstLine="0"/>
        <w:jc w:val="center"/>
        <w:rPr>
          <w:ins w:author="JOAO PEDRO MIRANDA SOUSA" w:date="2025-08-08T20:51:00Z" w:id="68"/>
        </w:rPr>
        <w:pPrChange w:author="JOAO PEDRO MIRANDA SOUSA" w:date="2025-08-08T20:50:00Z" w:id="69">
          <w:pPr>
            <w:pStyle w:val="Ttulo1"/>
          </w:pPr>
        </w:pPrChange>
      </w:pPr>
    </w:p>
    <w:p w:rsidR="000364E0" w:rsidRDefault="000364E0" w14:paraId="0D2E6788" w14:textId="77777777">
      <w:pPr>
        <w:ind w:firstLine="0"/>
        <w:jc w:val="center"/>
        <w:rPr>
          <w:ins w:author="JOAO PEDRO MIRANDA SOUSA" w:date="2025-08-08T20:51:00Z" w:id="70"/>
        </w:rPr>
        <w:pPrChange w:author="JOAO PEDRO MIRANDA SOUSA" w:date="2025-08-08T20:50:00Z" w:id="71">
          <w:pPr>
            <w:pStyle w:val="Ttulo1"/>
          </w:pPr>
        </w:pPrChange>
      </w:pPr>
    </w:p>
    <w:p w:rsidR="000364E0" w:rsidRDefault="000364E0" w14:paraId="00740E26" w14:textId="77777777">
      <w:pPr>
        <w:ind w:firstLine="0"/>
        <w:jc w:val="center"/>
        <w:rPr>
          <w:ins w:author="Usuário Convidado" w:date="2025-06-29T23:45:00Z" w:id="72"/>
        </w:rPr>
        <w:pPrChange w:author="JOAO PEDRO MIRANDA SOUSA" w:date="2025-08-08T20:50:00Z" w:id="73">
          <w:pPr/>
        </w:pPrChange>
      </w:pPr>
    </w:p>
    <w:p w:rsidR="6E90E166" w:rsidRDefault="6E90E166" w14:paraId="3BDFBACF" w14:textId="475A27E9">
      <w:pPr>
        <w:ind w:firstLine="0"/>
        <w:jc w:val="center"/>
        <w:rPr>
          <w:del w:author="GUSTAVO DE OLIVEIRA REGO MORAIS" w:date="2025-08-08T22:57:00Z" w:id="74"/>
        </w:rPr>
        <w:pPrChange w:author="JOAO PEDRO MIRANDA SOUSA" w:date="2025-08-08T20:50:00Z" w:id="75">
          <w:pPr/>
        </w:pPrChange>
      </w:pPr>
    </w:p>
    <w:p w:rsidR="090E150D" w:rsidRDefault="090E150D" w14:paraId="65F21AD9" w14:textId="3ED0AC4B">
      <w:pPr>
        <w:ind w:firstLine="0"/>
        <w:jc w:val="center"/>
        <w:rPr>
          <w:ins w:author="Usuário Convidado" w:date="2025-06-29T23:45:00Z" w:id="76"/>
        </w:rPr>
        <w:pPrChange w:author="JOAO PEDRO MIRANDA SOUSA" w:date="2025-08-08T20:50:00Z" w:id="77">
          <w:pPr/>
        </w:pPrChange>
      </w:pPr>
    </w:p>
    <w:p w:rsidR="009F26AB" w:rsidP="000364E0" w:rsidRDefault="1C52B999" w14:paraId="3BBAC246" w14:textId="57247884">
      <w:pPr>
        <w:ind w:firstLine="0"/>
        <w:jc w:val="center"/>
      </w:pPr>
      <w:ins w:author="Usuário Convidado" w:date="2025-06-29T23:45:00Z" w:id="78">
        <w:r w:rsidRPr="090E150D">
          <w:t>SÃO LUIS – MA</w:t>
        </w:r>
      </w:ins>
      <w:r w:rsidR="008D4909">
        <w:t>,</w:t>
      </w:r>
      <w:ins w:author="Usuário Convidado" w:date="2025-06-29T23:45:00Z" w:id="79">
        <w:r w:rsidRPr="090E150D">
          <w:t xml:space="preserve"> 2025</w:t>
        </w:r>
      </w:ins>
    </w:p>
    <w:p w:rsidR="009F26AB" w:rsidRDefault="009F26AB" w14:paraId="2D3042A3" w14:textId="77777777">
      <w:pPr>
        <w:spacing w:after="160" w:line="279" w:lineRule="auto"/>
        <w:ind w:firstLine="0"/>
        <w:contextualSpacing w:val="0"/>
        <w:jc w:val="left"/>
      </w:pPr>
      <w:r>
        <w:br w:type="page"/>
      </w:r>
    </w:p>
    <w:p w:rsidR="000A2A20" w:rsidRDefault="009F26AB" w14:paraId="095A004D" w14:textId="28C1AB0E">
      <w:pPr>
        <w:pStyle w:val="Ttulo1"/>
        <w:rPr>
          <w:del w:author="JOAO PEDRO MIRANDA SOUSA" w:date="2025-08-08T23:47:00Z" w:id="80"/>
        </w:rPr>
      </w:pPr>
      <w:del w:author="JOAO PEDRO MIRANDA SOUSA" w:date="2025-08-08T23:47:00Z" w:id="81">
        <w:r w:rsidRPr="090E150D" w:rsidDel="6F9192E4">
          <w:lastRenderedPageBreak/>
          <w:delText>1. Introdução: Bem-vindo ao seu Montador de PCs Inteligente!</w:delText>
        </w:r>
      </w:del>
    </w:p>
    <w:p w:rsidR="000A2A20" w:rsidRDefault="009F26AB" w14:paraId="7E8162EA" w14:textId="03C65EA7">
      <w:pPr>
        <w:pStyle w:val="Ttulo1"/>
        <w:rPr>
          <w:del w:author="JOAO PEDRO MIRANDA SOUSA" w:date="2025-08-08T23:47:00Z" w:id="82"/>
        </w:rPr>
        <w:pPrChange w:author="JOAO PEDRO MIRANDA SOUSA" w:date="2025-08-08T20:50:00Z" w:id="83">
          <w:pPr/>
        </w:pPrChange>
      </w:pPr>
      <w:del w:author="JOAO PEDRO MIRANDA SOUSA" w:date="2025-08-08T23:47:00Z" w:id="84">
        <w:r w:rsidRPr="090E150D" w:rsidDel="6F9192E4">
          <w:delText>Bem-vindo ao CodeTugaBuilds, seu assistente pessoal para criar o computador perfeito! Nossa aplicação foi projetada para simplificar o processo, muitas vezes complexo, de escolher os componentes certos para o seu novo PC.</w:delText>
        </w:r>
      </w:del>
    </w:p>
    <w:p w:rsidRPr="000364E0" w:rsidR="000A2A20" w:rsidP="009F26AB" w:rsidRDefault="009F26AB" w14:paraId="29BE98D3" w14:textId="3AB72485">
      <w:pPr>
        <w:pStyle w:val="Ttulo1"/>
        <w:rPr>
          <w:ins w:author="JOAO PEDRO MIRANDA SOUSA" w:date="2025-08-08T23:48:00Z" w:id="85"/>
        </w:rPr>
      </w:pPr>
      <w:del w:author="JOAO PEDRO MIRANDA SOUSA" w:date="2025-08-08T23:47:00Z" w:id="86">
        <w:r w:rsidRPr="090E150D" w:rsidDel="6F9192E4">
          <w:delText>Utilizando a poderosa Inteligência Artificial do Google (Gemini), nós conversamos com você para entender exatamente o que você precisa e, em seguida, recomendamos uma lista de peças totalmente compatível e otimizada para o seu orçamento e suas necessidades</w:delText>
        </w:r>
        <w:r w:rsidRPr="000364E0" w:rsidDel="6F9192E4">
          <w:delText>.</w:delText>
        </w:r>
      </w:del>
      <w:ins w:author="JOAO PEDRO MIRANDA SOUSA" w:date="2025-08-08T23:48:00Z" w:id="87">
        <w:r w:rsidRPr="000364E0" w:rsidR="1D2E7726">
          <w:t>Introdução – Bem-vindo ao seu Montador de PCs Inteligente</w:t>
        </w:r>
      </w:ins>
    </w:p>
    <w:p w:rsidR="000A2A20" w:rsidP="000364E0" w:rsidRDefault="1D2E7726" w14:paraId="461CB765" w14:textId="01CDE05B">
      <w:ins w:author="JOAO PEDRO MIRANDA SOUSA" w:date="2025-08-08T23:48:00Z" w:id="88">
        <w:r w:rsidRPr="000364E0">
          <w:t xml:space="preserve">O </w:t>
        </w:r>
        <w:r w:rsidRPr="000364E0">
          <w:rPr>
            <w:b/>
          </w:rPr>
          <w:t>CodeTugaBuilds</w:t>
        </w:r>
        <w:r w:rsidRPr="000364E0">
          <w:t xml:space="preserve"> é o seu assistente virtual para criar a configuração ideal do seu computador de forma rápida e prática. Nosso objetivo é simplificar o processo — muitas vezes complexo — de selecionar componentes compatíveis, equilibrando desempenho e custo. Utilizando a </w:t>
        </w:r>
        <w:r w:rsidRPr="000364E0">
          <w:rPr>
            <w:b/>
          </w:rPr>
          <w:t>Inteligência Artificial Gemini</w:t>
        </w:r>
        <w:r w:rsidRPr="000364E0">
          <w:t xml:space="preserve"> </w:t>
        </w:r>
        <w:r w:rsidRPr="000364E0">
          <w:rPr>
            <w:b/>
          </w:rPr>
          <w:t>(Google)</w:t>
        </w:r>
        <w:r w:rsidRPr="000364E0">
          <w:t>, o sistema interage com você para compreender suas necessidades e preferências, e então gera uma lista de peças totalmente compatível e otimizada para o seu orçamento.</w:t>
        </w:r>
      </w:ins>
    </w:p>
    <w:p w:rsidRPr="000364E0" w:rsidR="008D4909" w:rsidP="000364E0" w:rsidRDefault="008D4909" w14:paraId="4F606A20" w14:textId="77777777">
      <w:pPr>
        <w:rPr>
          <w:ins w:author="JOAO PEDRO MIRANDA SOUSA" w:date="2025-08-08T23:48:00Z" w:id="89"/>
        </w:rPr>
      </w:pPr>
    </w:p>
    <w:p w:rsidR="568A13D3" w:rsidP="000364E0" w:rsidRDefault="008D4909" w14:paraId="1EB7E12E" w14:textId="2E87B91D">
      <w:pPr>
        <w:ind w:firstLine="0"/>
        <w:jc w:val="center"/>
      </w:pPr>
      <w:r>
        <w:rPr>
          <w:b/>
          <w:sz w:val="20"/>
        </w:rPr>
        <w:t>Figura 1</w:t>
      </w:r>
      <w:r w:rsidRPr="008D4909">
        <w:rPr>
          <w:sz w:val="20"/>
        </w:rPr>
        <w:t>: Tela inicial</w:t>
      </w:r>
      <w:ins w:author="GUSTAVO DE OLIVEIRA REGO MORAIS" w:date="2025-08-08T23:07:00Z" w:id="90">
        <w:del w:author="JOAO PEDRO MIRANDA SOUSA" w:date="2025-08-08T20:51:00Z" w:id="91">
          <w:r w:rsidRPr="090E150D" w:rsidDel="000364E0" w:rsidR="0DC6BAC0">
            <w:delText xml:space="preserve"> – l</w:delText>
          </w:r>
        </w:del>
      </w:ins>
    </w:p>
    <w:p w:rsidR="000A2A20" w:rsidP="008D4909" w:rsidRDefault="5631C183" w14:paraId="516146D8" w14:textId="0C9C1E36">
      <w:pPr>
        <w:ind w:firstLine="0"/>
        <w:jc w:val="center"/>
      </w:pPr>
      <w:r>
        <w:rPr>
          <w:noProof/>
          <w:lang w:eastAsia="pt-BR"/>
        </w:rPr>
        <w:drawing>
          <wp:inline distT="0" distB="0" distL="0" distR="0" wp14:anchorId="25E48F3B" wp14:editId="7EFD8F61">
            <wp:extent cx="5724524" cy="2981325"/>
            <wp:effectExtent l="0" t="0" r="0" b="0"/>
            <wp:docPr id="4782948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2981325"/>
                    </a:xfrm>
                    <a:prstGeom prst="rect">
                      <a:avLst/>
                    </a:prstGeom>
                  </pic:spPr>
                </pic:pic>
              </a:graphicData>
            </a:graphic>
          </wp:inline>
        </w:drawing>
      </w:r>
    </w:p>
    <w:p w:rsidR="000A2A20" w:rsidP="000364E0" w:rsidRDefault="000A2A20" w14:paraId="3F876B9A" w14:textId="43A3EFAF"/>
    <w:p w:rsidR="000A2A20" w:rsidP="000364E0" w:rsidRDefault="6F9192E4" w14:paraId="7F4EFEE9" w14:textId="5C09B9FA">
      <w:pPr>
        <w:pStyle w:val="Ttulo1"/>
      </w:pPr>
      <w:del w:author="JOAO PEDRO MIRANDA SOUSA" w:date="2025-08-08T20:51:00Z" w:id="92">
        <w:r w:rsidRPr="090E150D" w:rsidDel="000364E0">
          <w:delText xml:space="preserve">2. </w:delText>
        </w:r>
      </w:del>
      <w:r w:rsidRPr="090E150D">
        <w:t>Criando sua Primeira Build: Passo a Passo</w:t>
      </w:r>
    </w:p>
    <w:p w:rsidR="000A2A20" w:rsidP="000364E0" w:rsidRDefault="6F9192E4" w14:paraId="09F689E3" w14:textId="4EF78823">
      <w:r w:rsidRPr="090E150D">
        <w:t>O processo de montagem é guiado por uma conversa com nossa IA. Siga estes passos simples para obter sua primeira recomendação.</w:t>
      </w:r>
    </w:p>
    <w:p w:rsidR="000A2A20" w:rsidP="000364E0" w:rsidRDefault="6F9192E4" w14:paraId="082B055C" w14:textId="09C846F9">
      <w:pPr>
        <w:pStyle w:val="Ttulo2"/>
      </w:pPr>
      <w:r w:rsidRPr="000364E0">
        <w:t>Passo</w:t>
      </w:r>
      <w:r w:rsidRPr="090E150D">
        <w:t xml:space="preserve"> 1: Iniciando a Conversa</w:t>
      </w:r>
    </w:p>
    <w:p w:rsidR="000A2A20" w:rsidDel="000364E0" w:rsidRDefault="000364E0" w14:paraId="26E2FE70" w14:textId="7BF96B8A">
      <w:pPr>
        <w:rPr>
          <w:del w:author="JOAO PEDRO MIRANDA SOUSA" w:date="2025-08-08T20:53:00Z" w:id="93"/>
        </w:rPr>
        <w:pPrChange w:author="JOAO PEDRO MIRANDA SOUSA" w:date="2025-08-08T20:53:00Z" w:id="94">
          <w:pPr>
            <w:pStyle w:val="Ttulo2"/>
          </w:pPr>
        </w:pPrChange>
      </w:pPr>
      <w:ins w:author="JOAO PEDRO MIRANDA SOUSA" w:date="2025-08-08T20:53:00Z" w:id="95">
        <w:r w:rsidRPr="000364E0">
          <w:t xml:space="preserve">Na </w:t>
        </w:r>
        <w:r w:rsidRPr="000364E0">
          <w:rPr>
            <w:b/>
          </w:rPr>
          <w:t>página inicial</w:t>
        </w:r>
        <w:r w:rsidRPr="000364E0">
          <w:t>, localize o botão “</w:t>
        </w:r>
        <w:r w:rsidRPr="000364E0">
          <w:rPr>
            <w:b/>
          </w:rPr>
          <w:t>Iniciar Recomendação IA</w:t>
        </w:r>
        <w:r w:rsidRPr="000364E0">
          <w:t>” e clique nele. Você será direcionado para a sala de bate-papo, onde o assistente começará a coletar as informações necessárias para montar sua configuração personalizada.</w:t>
        </w:r>
      </w:ins>
      <w:del w:author="JOAO PEDRO MIRANDA SOUSA" w:date="2025-08-08T20:53:00Z" w:id="96">
        <w:r w:rsidRPr="090E150D" w:rsidDel="000364E0" w:rsidR="6F9192E4">
          <w:delText>Na página inicial, clique no botão "Iniciar Recomendação IA" para ser levado à nossa sala de bate-papo.</w:delText>
        </w:r>
      </w:del>
    </w:p>
    <w:p w:rsidRPr="000364E0" w:rsidR="090E150D" w:rsidRDefault="090E150D" w14:paraId="56DEDBBB" w14:textId="437A3D54">
      <w:pPr>
        <w:rPr>
          <w:ins w:author="GUSTAVO DE OLIVEIRA REGO MORAIS" w:date="2025-08-08T23:07:00Z" w:id="97"/>
        </w:rPr>
        <w:pPrChange w:author="JOAO PEDRO MIRANDA SOUSA" w:date="2025-08-08T20:53:00Z" w:id="98">
          <w:pPr>
            <w:pStyle w:val="Ttulo2"/>
          </w:pPr>
        </w:pPrChange>
      </w:pPr>
    </w:p>
    <w:p w:rsidR="000364E0" w:rsidRDefault="000364E0" w14:paraId="7D633D7B" w14:textId="77777777">
      <w:pPr>
        <w:ind w:firstLine="0"/>
        <w:jc w:val="center"/>
        <w:pPrChange w:author="JOAO PEDRO MIRANDA SOUSA" w:date="2025-08-08T20:53:00Z" w:id="99">
          <w:pPr/>
        </w:pPrChange>
      </w:pPr>
    </w:p>
    <w:p w:rsidR="008D4909" w:rsidP="008D4909" w:rsidRDefault="008D4909" w14:paraId="1A16AD80" w14:textId="77777777">
      <w:pPr>
        <w:ind w:firstLine="0"/>
        <w:jc w:val="center"/>
        <w:rPr>
          <w:b/>
          <w:sz w:val="20"/>
        </w:rPr>
      </w:pPr>
    </w:p>
    <w:p w:rsidR="008D4909" w:rsidP="008D4909" w:rsidRDefault="008D4909" w14:paraId="730ACA8F" w14:textId="77777777">
      <w:pPr>
        <w:ind w:firstLine="0"/>
        <w:jc w:val="center"/>
        <w:rPr>
          <w:b/>
          <w:sz w:val="20"/>
        </w:rPr>
      </w:pPr>
    </w:p>
    <w:p w:rsidR="008D4909" w:rsidP="008D4909" w:rsidRDefault="008D4909" w14:paraId="0009BF99" w14:textId="77777777">
      <w:pPr>
        <w:ind w:firstLine="0"/>
        <w:jc w:val="center"/>
        <w:rPr>
          <w:b/>
          <w:sz w:val="20"/>
        </w:rPr>
      </w:pPr>
    </w:p>
    <w:p w:rsidR="008D4909" w:rsidP="008D4909" w:rsidRDefault="008D4909" w14:paraId="1107F693" w14:textId="77777777">
      <w:pPr>
        <w:ind w:firstLine="0"/>
        <w:jc w:val="center"/>
        <w:rPr>
          <w:b/>
          <w:sz w:val="20"/>
        </w:rPr>
      </w:pPr>
    </w:p>
    <w:p w:rsidRPr="000364E0" w:rsidR="628BF460" w:rsidP="008D4909" w:rsidRDefault="008D4909" w14:paraId="2C130FE4" w14:textId="311D4326">
      <w:pPr>
        <w:ind w:firstLine="0"/>
        <w:jc w:val="center"/>
        <w:rPr>
          <w:ins w:author="GUSTAVO DE OLIVEIRA REGO MORAIS" w:date="2025-08-08T23:07:00Z" w:id="100"/>
        </w:rPr>
      </w:pPr>
      <w:r>
        <w:rPr>
          <w:b/>
          <w:sz w:val="20"/>
        </w:rPr>
        <w:t>Figura 2</w:t>
      </w:r>
      <w:r>
        <w:rPr>
          <w:sz w:val="20"/>
        </w:rPr>
        <w:t xml:space="preserve">: </w:t>
      </w:r>
      <w:r w:rsidRPr="008D4909">
        <w:rPr>
          <w:sz w:val="20"/>
        </w:rPr>
        <w:t>Iniciar Recomendação IA</w:t>
      </w:r>
      <w:ins w:author="GUSTAVO DE OLIVEIRA REGO MORAIS" w:date="2025-08-08T23:08:00Z" w:id="101">
        <w:r w:rsidRPr="000364E0" w:rsidR="628BF460">
          <w:t xml:space="preserve"> </w:t>
        </w:r>
      </w:ins>
    </w:p>
    <w:p w:rsidR="000A2A20" w:rsidP="008D4909" w:rsidRDefault="659C1210" w14:paraId="4B51639F" w14:textId="42EFCC85">
      <w:pPr>
        <w:ind w:firstLine="0"/>
        <w:jc w:val="center"/>
      </w:pPr>
      <w:r>
        <w:rPr>
          <w:noProof/>
          <w:lang w:eastAsia="pt-BR"/>
        </w:rPr>
        <w:drawing>
          <wp:inline distT="0" distB="0" distL="0" distR="0" wp14:anchorId="285A0077" wp14:editId="68CD68FC">
            <wp:extent cx="3235960" cy="2275698"/>
            <wp:effectExtent l="0" t="0" r="2540" b="0"/>
            <wp:docPr id="59275903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0264"/>
                    <a:stretch/>
                  </pic:blipFill>
                  <pic:spPr bwMode="auto">
                    <a:xfrm>
                      <a:off x="0" y="0"/>
                      <a:ext cx="3239984" cy="2278528"/>
                    </a:xfrm>
                    <a:prstGeom prst="rect">
                      <a:avLst/>
                    </a:prstGeom>
                    <a:ln>
                      <a:noFill/>
                    </a:ln>
                    <a:extLst>
                      <a:ext uri="{53640926-AAD7-44D8-BBD7-CCE9431645EC}">
                        <a14:shadowObscured xmlns:a14="http://schemas.microsoft.com/office/drawing/2010/main"/>
                      </a:ext>
                    </a:extLst>
                  </pic:spPr>
                </pic:pic>
              </a:graphicData>
            </a:graphic>
          </wp:inline>
        </w:drawing>
      </w:r>
    </w:p>
    <w:p w:rsidR="000364E0" w:rsidP="000364E0" w:rsidRDefault="000364E0" w14:paraId="74565100" w14:textId="6007180F"/>
    <w:p w:rsidR="000A2A20" w:rsidP="000364E0" w:rsidRDefault="000364E0" w14:paraId="66C9CD8A" w14:textId="107B39D9">
      <w:pPr>
        <w:pStyle w:val="Ttulo2"/>
      </w:pPr>
      <w:r>
        <w:t>Passo 2</w:t>
      </w:r>
      <w:r w:rsidR="008D4909">
        <w:t>:</w:t>
      </w:r>
      <w:r>
        <w:t xml:space="preserve"> </w:t>
      </w:r>
      <w:r w:rsidRPr="090E150D" w:rsidR="6F9192E4">
        <w:t>Conversando com o CodeTuga</w:t>
      </w:r>
    </w:p>
    <w:p w:rsidR="000364E0" w:rsidP="000364E0" w:rsidRDefault="000364E0" w14:paraId="7DA5E51F" w14:textId="77777777">
      <w:r>
        <w:t xml:space="preserve">Na sala de bate-papo, o </w:t>
      </w:r>
      <w:r w:rsidRPr="000364E0">
        <w:rPr>
          <w:b/>
        </w:rPr>
        <w:t>CodeTuga</w:t>
      </w:r>
      <w:r>
        <w:t xml:space="preserve"> fará perguntas para identificar seu objetivo e preferências. Entre as informações solicitadas estão:</w:t>
      </w:r>
    </w:p>
    <w:p w:rsidR="000364E0" w:rsidP="000364E0" w:rsidRDefault="000364E0" w14:paraId="0B8842B5" w14:textId="3F85235F">
      <w:pPr>
        <w:pStyle w:val="PargrafodaLista"/>
        <w:numPr>
          <w:ilvl w:val="0"/>
          <w:numId w:val="9"/>
        </w:numPr>
        <w:ind w:left="993"/>
      </w:pPr>
      <w:r w:rsidRPr="000364E0">
        <w:rPr>
          <w:b/>
        </w:rPr>
        <w:t>Tipo de máquina</w:t>
      </w:r>
      <w:r>
        <w:t>: Se é um PC para jogos, estação de trabalho, servidor, entre outros.</w:t>
      </w:r>
    </w:p>
    <w:p w:rsidR="000364E0" w:rsidP="000364E0" w:rsidRDefault="000364E0" w14:paraId="4783B75F" w14:textId="0A89E4DC">
      <w:pPr>
        <w:pStyle w:val="PargrafodaLista"/>
        <w:numPr>
          <w:ilvl w:val="0"/>
          <w:numId w:val="9"/>
        </w:numPr>
        <w:ind w:left="993"/>
      </w:pPr>
      <w:r w:rsidRPr="000364E0">
        <w:rPr>
          <w:b/>
        </w:rPr>
        <w:t>Propósito</w:t>
      </w:r>
      <w:r>
        <w:t xml:space="preserve"> </w:t>
      </w:r>
      <w:r w:rsidRPr="000364E0">
        <w:rPr>
          <w:b/>
        </w:rPr>
        <w:t>principal</w:t>
      </w:r>
      <w:r>
        <w:t>: como jogar, trabalhar, editar vídeos ou realizar tarefas específicas.</w:t>
      </w:r>
    </w:p>
    <w:p w:rsidR="000364E0" w:rsidP="000364E0" w:rsidRDefault="000364E0" w14:paraId="67255694" w14:textId="08530C1E">
      <w:pPr>
        <w:pStyle w:val="PargrafodaLista"/>
        <w:numPr>
          <w:ilvl w:val="0"/>
          <w:numId w:val="9"/>
        </w:numPr>
        <w:ind w:left="993"/>
      </w:pPr>
      <w:r w:rsidRPr="000364E0">
        <w:rPr>
          <w:b/>
        </w:rPr>
        <w:t>Orçamento</w:t>
      </w:r>
      <w:r>
        <w:t>: valor máximo que deseja investir.</w:t>
      </w:r>
    </w:p>
    <w:p w:rsidRPr="000364E0" w:rsidR="090E150D" w:rsidP="000364E0" w:rsidRDefault="000364E0" w14:paraId="21F1916F" w14:textId="6689F9DC">
      <w:pPr>
        <w:rPr>
          <w:ins w:author="GUSTAVO DE OLIVEIRA REGO MORAIS" w:date="2025-08-08T23:08:00Z" w:id="102"/>
        </w:rPr>
      </w:pPr>
      <w:r>
        <w:t>Responda de forma clara e objetiva. Conforme as respostas são enviadas, a área “</w:t>
      </w:r>
      <w:r w:rsidRPr="000364E0">
        <w:rPr>
          <w:b/>
        </w:rPr>
        <w:t>Dados Coletados</w:t>
      </w:r>
      <w:r>
        <w:t>” (na parte inferior da tela) será atualizada automaticamente, permitindo acompanhar o que já foi informado.</w:t>
      </w:r>
    </w:p>
    <w:p w:rsidRPr="000364E0" w:rsidR="008D4909" w:rsidRDefault="008D4909" w14:paraId="57BEFDB4" w14:textId="71BF0488">
      <w:pPr>
        <w:ind w:firstLine="0"/>
        <w:jc w:val="center"/>
        <w:rPr>
          <w:ins w:author="GUSTAVO DE OLIVEIRA REGO MORAIS" w:date="2025-08-08T23:19:00Z" w:id="103"/>
        </w:rPr>
        <w:pPrChange w:author="JOAO PEDRO MIRANDA SOUSA" w:date="2025-08-08T20:50:00Z" w:id="104">
          <w:pPr>
            <w:jc w:val="center"/>
          </w:pPr>
        </w:pPrChange>
      </w:pPr>
      <w:r>
        <w:rPr>
          <w:b/>
          <w:sz w:val="20"/>
        </w:rPr>
        <w:t>Figura 4</w:t>
      </w:r>
      <w:r>
        <w:rPr>
          <w:sz w:val="20"/>
        </w:rPr>
        <w:t xml:space="preserve">: </w:t>
      </w:r>
      <w:r w:rsidRPr="008D4909">
        <w:rPr>
          <w:sz w:val="20"/>
        </w:rPr>
        <w:t>Conversa com o CodeTuga</w:t>
      </w:r>
    </w:p>
    <w:p w:rsidR="000A2A20" w:rsidP="008D4909" w:rsidRDefault="4A70698A" w14:paraId="5D07F1C0" w14:textId="1786893C">
      <w:pPr>
        <w:ind w:firstLine="0"/>
        <w:jc w:val="center"/>
      </w:pPr>
      <w:r>
        <w:rPr>
          <w:noProof/>
          <w:lang w:eastAsia="pt-BR"/>
        </w:rPr>
        <w:drawing>
          <wp:inline distT="0" distB="0" distL="0" distR="0" wp14:anchorId="003C23B2" wp14:editId="3AE26BAF">
            <wp:extent cx="3703410" cy="2970109"/>
            <wp:effectExtent l="0" t="0" r="0" b="1905"/>
            <wp:docPr id="21155287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9329" b="14875"/>
                    <a:stretch/>
                  </pic:blipFill>
                  <pic:spPr bwMode="auto">
                    <a:xfrm>
                      <a:off x="0" y="0"/>
                      <a:ext cx="3770660" cy="3024043"/>
                    </a:xfrm>
                    <a:prstGeom prst="rect">
                      <a:avLst/>
                    </a:prstGeom>
                    <a:ln>
                      <a:noFill/>
                    </a:ln>
                    <a:extLst>
                      <a:ext uri="{53640926-AAD7-44D8-BBD7-CCE9431645EC}">
                        <a14:shadowObscured xmlns:a14="http://schemas.microsoft.com/office/drawing/2010/main"/>
                      </a:ext>
                    </a:extLst>
                  </pic:spPr>
                </pic:pic>
              </a:graphicData>
            </a:graphic>
          </wp:inline>
        </w:drawing>
      </w:r>
    </w:p>
    <w:p w:rsidR="000364E0" w:rsidP="000364E0" w:rsidRDefault="000364E0" w14:paraId="396F0A9D" w14:textId="77777777"/>
    <w:p w:rsidR="000A2A20" w:rsidP="000364E0" w:rsidRDefault="6F9192E4" w14:paraId="0688DCBE" w14:textId="4D03EBA6">
      <w:pPr>
        <w:pStyle w:val="Ttulo2"/>
      </w:pPr>
      <w:r w:rsidRPr="090E150D">
        <w:t>Passo 3</w:t>
      </w:r>
      <w:r w:rsidR="008D4909">
        <w:t>:</w:t>
      </w:r>
      <w:r w:rsidRPr="090E150D">
        <w:t xml:space="preserve"> Permissão de Localização (Opcional)</w:t>
      </w:r>
    </w:p>
    <w:p w:rsidR="000364E0" w:rsidP="000364E0" w:rsidRDefault="000364E0" w14:paraId="6119931D" w14:textId="77777777">
      <w:r>
        <w:t xml:space="preserve">Para oferecer recomendações mais precisas de refrigeração, o </w:t>
      </w:r>
      <w:r w:rsidRPr="000364E0">
        <w:rPr>
          <w:b/>
        </w:rPr>
        <w:t>CodeTuga</w:t>
      </w:r>
      <w:r>
        <w:t xml:space="preserve"> pode solicitar acesso à sua </w:t>
      </w:r>
      <w:r w:rsidRPr="000364E0">
        <w:rPr>
          <w:b/>
        </w:rPr>
        <w:t>localização</w:t>
      </w:r>
      <w:r>
        <w:t>. Com essa informação, o sistema verifica as condições climáticas médias da sua região e sugere coolers e ventoinhas mais adequados.</w:t>
      </w:r>
    </w:p>
    <w:p w:rsidRPr="000364E0" w:rsidR="090E150D" w:rsidP="000364E0" w:rsidRDefault="000364E0" w14:paraId="377C0FF2" w14:textId="2D2DAEF4">
      <w:pPr>
        <w:rPr>
          <w:ins w:author="GUSTAVO DE OLIVEIRA REGO MORAIS" w:date="2025-08-08T23:19:00Z" w:id="105"/>
        </w:rPr>
      </w:pPr>
      <w:r>
        <w:t xml:space="preserve">Essa permissão é </w:t>
      </w:r>
      <w:r w:rsidRPr="000364E0">
        <w:rPr>
          <w:b/>
        </w:rPr>
        <w:t>opcional</w:t>
      </w:r>
      <w:r>
        <w:t xml:space="preserve">, mas </w:t>
      </w:r>
      <w:r w:rsidRPr="000364E0">
        <w:rPr>
          <w:b/>
        </w:rPr>
        <w:t>altamente recomendada</w:t>
      </w:r>
      <w:r>
        <w:t xml:space="preserve"> para garantir um melhor desempenho térmico do computador.</w:t>
      </w:r>
    </w:p>
    <w:p w:rsidRPr="000364E0" w:rsidR="090E150D" w:rsidRDefault="090E150D" w14:paraId="0E465402" w14:textId="5E48223A">
      <w:pPr>
        <w:rPr>
          <w:ins w:author="GUSTAVO DE OLIVEIRA REGO MORAIS" w:date="2025-08-08T23:19:00Z" w:id="106"/>
        </w:rPr>
        <w:pPrChange w:author="JOAO PEDRO MIRANDA SOUSA" w:date="2025-08-08T20:50:00Z" w:id="107">
          <w:pPr>
            <w:jc w:val="center"/>
          </w:pPr>
        </w:pPrChange>
      </w:pPr>
    </w:p>
    <w:p w:rsidRPr="000364E0" w:rsidR="105CDD39" w:rsidRDefault="008D4909" w14:paraId="0A1FF9F7" w14:textId="5BC09216">
      <w:pPr>
        <w:ind w:firstLine="0"/>
        <w:jc w:val="center"/>
        <w:rPr>
          <w:ins w:author="GUSTAVO DE OLIVEIRA REGO MORAIS" w:date="2025-08-08T23:19:00Z" w:id="108"/>
        </w:rPr>
        <w:pPrChange w:author="JOAO PEDRO MIRANDA SOUSA" w:date="2025-08-08T20:50:00Z" w:id="109">
          <w:pPr>
            <w:jc w:val="center"/>
          </w:pPr>
        </w:pPrChange>
      </w:pPr>
      <w:r>
        <w:rPr>
          <w:b/>
          <w:sz w:val="20"/>
        </w:rPr>
        <w:t>Figura 4</w:t>
      </w:r>
      <w:r>
        <w:rPr>
          <w:sz w:val="20"/>
        </w:rPr>
        <w:t xml:space="preserve">: </w:t>
      </w:r>
      <w:r w:rsidRPr="008D4909">
        <w:rPr>
          <w:sz w:val="20"/>
        </w:rPr>
        <w:t>Permissão da Detecção Automática de Localização</w:t>
      </w:r>
    </w:p>
    <w:p w:rsidR="000A2A20" w:rsidP="008D4909" w:rsidRDefault="059E25DB" w14:paraId="26FDB8C9" w14:textId="00B87528">
      <w:pPr>
        <w:ind w:firstLine="0"/>
        <w:jc w:val="center"/>
      </w:pPr>
      <w:ins w:author="ARLISON GASPAR DE OLIVEIRA" w:date="2025-06-29T17:56:00Z" w:id="110">
        <w:r>
          <w:rPr>
            <w:noProof/>
            <w:lang w:eastAsia="pt-BR"/>
          </w:rPr>
          <w:drawing>
            <wp:inline distT="0" distB="0" distL="0" distR="0" wp14:anchorId="03813BAA" wp14:editId="314AADB9">
              <wp:extent cx="4578674" cy="4098080"/>
              <wp:effectExtent l="0" t="0" r="0" b="0"/>
              <wp:docPr id="129880443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664" t="11276"/>
                      <a:stretch/>
                    </pic:blipFill>
                    <pic:spPr bwMode="auto">
                      <a:xfrm>
                        <a:off x="0" y="0"/>
                        <a:ext cx="4582310" cy="4101334"/>
                      </a:xfrm>
                      <a:prstGeom prst="rect">
                        <a:avLst/>
                      </a:prstGeom>
                      <a:ln>
                        <a:noFill/>
                      </a:ln>
                      <a:extLst>
                        <a:ext uri="{53640926-AAD7-44D8-BBD7-CCE9431645EC}">
                          <a14:shadowObscured xmlns:a14="http://schemas.microsoft.com/office/drawing/2010/main"/>
                        </a:ext>
                      </a:extLst>
                    </pic:spPr>
                  </pic:pic>
                </a:graphicData>
              </a:graphic>
            </wp:inline>
          </w:drawing>
        </w:r>
      </w:ins>
    </w:p>
    <w:p w:rsidR="000364E0" w:rsidP="000364E0" w:rsidRDefault="000364E0" w14:paraId="7606D1C6" w14:textId="77777777"/>
    <w:p w:rsidR="000A2A20" w:rsidP="000364E0" w:rsidRDefault="000364E0" w14:paraId="2C68AFA4" w14:textId="19953115">
      <w:pPr>
        <w:pStyle w:val="Ttulo2"/>
      </w:pPr>
      <w:r>
        <w:t>Passo 4</w:t>
      </w:r>
      <w:r w:rsidR="008D4909">
        <w:t xml:space="preserve">: </w:t>
      </w:r>
      <w:r w:rsidRPr="090E150D" w:rsidR="6F9192E4">
        <w:t>Gerando a Recomendação</w:t>
      </w:r>
    </w:p>
    <w:p w:rsidRPr="000364E0" w:rsidR="090E150D" w:rsidP="000364E0" w:rsidRDefault="000364E0" w14:paraId="0242F081" w14:textId="78BD441A">
      <w:pPr>
        <w:ind w:left="426"/>
      </w:pPr>
      <w:r>
        <w:t>Quando todas as informações forem coletadas, o assistente indicará que a etapa foi concluída. Nesse momento, o botão “</w:t>
      </w:r>
      <w:r w:rsidRPr="000364E0">
        <w:rPr>
          <w:b/>
        </w:rPr>
        <w:t>Gerar Recomendação de Build</w:t>
      </w:r>
      <w:r>
        <w:t xml:space="preserve">” ficará habilitado. Clique nesse botão para que a </w:t>
      </w:r>
      <w:r w:rsidRPr="000364E0">
        <w:rPr>
          <w:b/>
        </w:rPr>
        <w:t>IA</w:t>
      </w:r>
      <w:r>
        <w:t xml:space="preserve"> crie automaticamente sua configuração personalizada, considerando compatibilidade, desempenho e custo.</w:t>
      </w:r>
      <w:r w:rsidRPr="000364E0" w:rsidR="090E150D">
        <w:br w:type="page"/>
      </w:r>
    </w:p>
    <w:p w:rsidR="408DC4D5" w:rsidP="008D4909" w:rsidRDefault="008D4909" w14:paraId="68866CBA" w14:textId="1D50B473">
      <w:pPr>
        <w:ind w:firstLine="0"/>
        <w:jc w:val="center"/>
      </w:pPr>
      <w:r w:rsidRPr="008D4909">
        <w:rPr>
          <w:b/>
          <w:sz w:val="20"/>
        </w:rPr>
        <w:t>Figura 5</w:t>
      </w:r>
      <w:r>
        <w:rPr>
          <w:sz w:val="20"/>
        </w:rPr>
        <w:t xml:space="preserve">: </w:t>
      </w:r>
      <w:r w:rsidRPr="008D4909">
        <w:rPr>
          <w:sz w:val="20"/>
        </w:rPr>
        <w:t>Coleta de Requisitos concluída</w:t>
      </w:r>
    </w:p>
    <w:p w:rsidR="000A2A20" w:rsidP="008D4909" w:rsidRDefault="55EC62B1" w14:paraId="7D043956" w14:textId="1B960C9D">
      <w:pPr>
        <w:ind w:firstLine="0"/>
        <w:jc w:val="center"/>
      </w:pPr>
      <w:ins w:author="ARLISON GASPAR DE OLIVEIRA" w:date="2025-06-29T17:58:00Z" w:id="111">
        <w:r>
          <w:rPr>
            <w:noProof/>
            <w:lang w:eastAsia="pt-BR"/>
          </w:rPr>
          <w:drawing>
            <wp:inline distT="0" distB="0" distL="0" distR="0" wp14:anchorId="0E0CA99C" wp14:editId="01A0812F">
              <wp:extent cx="5619752" cy="5724524"/>
              <wp:effectExtent l="0" t="0" r="0" b="0"/>
              <wp:docPr id="7807623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9752" cy="5724524"/>
                      </a:xfrm>
                      <a:prstGeom prst="rect">
                        <a:avLst/>
                      </a:prstGeom>
                    </pic:spPr>
                  </pic:pic>
                </a:graphicData>
              </a:graphic>
            </wp:inline>
          </w:drawing>
        </w:r>
      </w:ins>
    </w:p>
    <w:p w:rsidR="000A2A20" w:rsidP="00C077AB" w:rsidRDefault="000A2A20" w14:paraId="2A1452B3" w14:textId="566FF581"/>
    <w:p w:rsidR="000A2A20" w:rsidP="00C077AB" w:rsidRDefault="6F9192E4" w14:paraId="1BB29570" w14:textId="2F0B671A">
      <w:pPr>
        <w:pStyle w:val="Ttulo1"/>
      </w:pPr>
      <w:r w:rsidRPr="090E150D">
        <w:t>Entendendo o Resumo da sua Build</w:t>
      </w:r>
    </w:p>
    <w:p w:rsidR="00C077AB" w:rsidP="00C077AB" w:rsidRDefault="00C077AB" w14:paraId="3450F1AB" w14:textId="77777777">
      <w:r>
        <w:t>Após o processamento das informações, a IA exibirá a tela de Resumo da Build, que reúne todos os detalhes da configuração sugerida. Nessa tela, você encontrará:</w:t>
      </w:r>
    </w:p>
    <w:p w:rsidR="008D4909" w:rsidP="00C077AB" w:rsidRDefault="008D4909" w14:paraId="7D18E541" w14:textId="77777777"/>
    <w:p w:rsidR="00C077AB" w:rsidP="00C077AB" w:rsidRDefault="00C077AB" w14:paraId="52CCBAD7" w14:textId="77777777">
      <w:pPr>
        <w:pStyle w:val="PargrafodaLista"/>
        <w:numPr>
          <w:ilvl w:val="0"/>
          <w:numId w:val="10"/>
        </w:numPr>
        <w:ind w:left="993"/>
      </w:pPr>
      <w:r w:rsidRPr="00C077AB">
        <w:rPr>
          <w:b/>
        </w:rPr>
        <w:t>Notas da IA</w:t>
      </w:r>
      <w:r>
        <w:t xml:space="preserve"> – explicações sobre cada escolha de componente, com justificativas baseadas nas suas necessidades.</w:t>
      </w:r>
    </w:p>
    <w:p w:rsidR="00C077AB" w:rsidP="00C077AB" w:rsidRDefault="00C077AB" w14:paraId="1A14E1DB" w14:textId="77777777">
      <w:pPr>
        <w:pStyle w:val="PargrafodaLista"/>
        <w:numPr>
          <w:ilvl w:val="0"/>
          <w:numId w:val="10"/>
        </w:numPr>
        <w:ind w:left="993"/>
      </w:pPr>
      <w:r w:rsidRPr="00C077AB">
        <w:rPr>
          <w:b/>
        </w:rPr>
        <w:t>Avisos de compatibilidade</w:t>
      </w:r>
      <w:r>
        <w:t xml:space="preserve"> – alertas importantes relacionados à montagem, como a necessidade de atualização de BIOS ou ajustes específicos.</w:t>
      </w:r>
    </w:p>
    <w:p w:rsidR="00C077AB" w:rsidP="00C077AB" w:rsidRDefault="00C077AB" w14:paraId="00418029" w14:textId="77777777">
      <w:pPr>
        <w:pStyle w:val="PargrafodaLista"/>
        <w:numPr>
          <w:ilvl w:val="0"/>
          <w:numId w:val="10"/>
        </w:numPr>
        <w:ind w:left="993"/>
      </w:pPr>
      <w:r w:rsidRPr="00C077AB">
        <w:rPr>
          <w:b/>
        </w:rPr>
        <w:t>Lista de componentes</w:t>
      </w:r>
      <w:r>
        <w:t xml:space="preserve"> – relação completa das peças, com nome, categoria (acompanhada de ícone), preço e um botão “Ver Oferta” para consulta na loja.</w:t>
      </w:r>
    </w:p>
    <w:p w:rsidR="00C077AB" w:rsidP="00C077AB" w:rsidRDefault="00C077AB" w14:paraId="4C052548" w14:textId="77777777">
      <w:pPr>
        <w:pStyle w:val="PargrafodaLista"/>
        <w:numPr>
          <w:ilvl w:val="0"/>
          <w:numId w:val="10"/>
        </w:numPr>
        <w:ind w:left="993"/>
      </w:pPr>
      <w:r w:rsidRPr="00C077AB">
        <w:rPr>
          <w:b/>
        </w:rPr>
        <w:t>Total estimado</w:t>
      </w:r>
      <w:r>
        <w:t xml:space="preserve"> – valor total de todos os componentes sugeridos.</w:t>
      </w:r>
    </w:p>
    <w:p w:rsidR="090E150D" w:rsidP="00C077AB" w:rsidRDefault="00C077AB" w14:paraId="43716E00" w14:textId="0DED9A0A">
      <w:pPr>
        <w:pStyle w:val="PargrafodaLista"/>
        <w:numPr>
          <w:ilvl w:val="0"/>
          <w:numId w:val="10"/>
        </w:numPr>
        <w:ind w:left="993"/>
      </w:pPr>
      <w:r w:rsidRPr="00C077AB">
        <w:rPr>
          <w:b/>
        </w:rPr>
        <w:t>Requisitos usados</w:t>
      </w:r>
      <w:r>
        <w:t xml:space="preserve"> – resumo recolhível das informações fornecidas durante a conversa com a IA.</w:t>
      </w:r>
    </w:p>
    <w:p w:rsidRPr="000364E0" w:rsidR="00C077AB" w:rsidP="00C077AB" w:rsidRDefault="00C077AB" w14:paraId="37F6B0E9" w14:textId="77777777"/>
    <w:p w:rsidR="7F7EEF0A" w:rsidRDefault="00214D62" w14:paraId="5E01FAED" w14:textId="54ECEE61">
      <w:pPr>
        <w:tabs>
          <w:tab w:val="left" w:pos="3307"/>
          <w:tab w:val="center" w:pos="4513"/>
        </w:tabs>
        <w:ind w:firstLine="0"/>
        <w:jc w:val="center"/>
        <w:pPrChange w:author="JOAO PEDRO MIRANDA SOUSA" w:date="2025-08-08T20:50:00Z" w:id="112">
          <w:pPr/>
        </w:pPrChange>
      </w:pPr>
      <w:r w:rsidRPr="00214D62">
        <w:rPr>
          <w:b/>
          <w:sz w:val="20"/>
        </w:rPr>
        <w:t>Figura 6, 7 e 8</w:t>
      </w:r>
      <w:r>
        <w:rPr>
          <w:sz w:val="20"/>
        </w:rPr>
        <w:t xml:space="preserve">: </w:t>
      </w:r>
      <w:r w:rsidRPr="00214D62">
        <w:rPr>
          <w:sz w:val="20"/>
        </w:rPr>
        <w:t>Tela de build gerada</w:t>
      </w:r>
    </w:p>
    <w:p w:rsidR="00C077AB" w:rsidP="00C077AB" w:rsidRDefault="3BD86458" w14:paraId="0711BF36" w14:textId="31922ACB">
      <w:pPr>
        <w:ind w:firstLine="0"/>
      </w:pPr>
      <w:ins w:author="ARLISON GASPAR DE OLIVEIRA" w:date="2025-06-29T18:01:00Z" w:id="113">
        <w:r>
          <w:rPr>
            <w:noProof/>
            <w:lang w:eastAsia="pt-BR"/>
          </w:rPr>
          <w:drawing>
            <wp:inline distT="0" distB="0" distL="0" distR="0" wp14:anchorId="2BDF6034" wp14:editId="3F18824D">
              <wp:extent cx="5724524" cy="2486025"/>
              <wp:effectExtent l="0" t="0" r="0" b="0"/>
              <wp:docPr id="9719481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2486025"/>
                      </a:xfrm>
                      <a:prstGeom prst="rect">
                        <a:avLst/>
                      </a:prstGeom>
                    </pic:spPr>
                  </pic:pic>
                </a:graphicData>
              </a:graphic>
            </wp:inline>
          </w:drawing>
        </w:r>
      </w:ins>
    </w:p>
    <w:p w:rsidR="00C077AB" w:rsidP="00C077AB" w:rsidRDefault="3BD86458" w14:paraId="1E304D5D" w14:textId="77777777">
      <w:pPr>
        <w:ind w:firstLine="0"/>
      </w:pPr>
      <w:ins w:author="ARLISON GASPAR DE OLIVEIRA" w:date="2025-06-29T18:02:00Z" w:id="114">
        <w:r>
          <w:rPr>
            <w:noProof/>
            <w:lang w:eastAsia="pt-BR"/>
          </w:rPr>
          <w:drawing>
            <wp:inline distT="0" distB="0" distL="0" distR="0" wp14:anchorId="10F8E59C" wp14:editId="69E93242">
              <wp:extent cx="5724524" cy="2667000"/>
              <wp:effectExtent l="0" t="0" r="0" b="0"/>
              <wp:docPr id="586161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667000"/>
                      </a:xfrm>
                      <a:prstGeom prst="rect">
                        <a:avLst/>
                      </a:prstGeom>
                    </pic:spPr>
                  </pic:pic>
                </a:graphicData>
              </a:graphic>
            </wp:inline>
          </w:drawing>
        </w:r>
      </w:ins>
    </w:p>
    <w:p w:rsidR="000A2A20" w:rsidP="00C077AB" w:rsidRDefault="6AE9F2FE" w14:paraId="62ABFCA2" w14:textId="3E14A69A">
      <w:pPr>
        <w:ind w:firstLine="0"/>
      </w:pPr>
      <w:ins w:author="ARLISON GASPAR DE OLIVEIRA" w:date="2025-06-29T18:02:00Z" w:id="115">
        <w:r>
          <w:rPr>
            <w:noProof/>
            <w:lang w:eastAsia="pt-BR"/>
          </w:rPr>
          <w:drawing>
            <wp:inline distT="0" distB="0" distL="0" distR="0" wp14:anchorId="18670E05" wp14:editId="03F23868">
              <wp:extent cx="5724524" cy="1543050"/>
              <wp:effectExtent l="0" t="0" r="0" b="0"/>
              <wp:docPr id="19724239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1543050"/>
                      </a:xfrm>
                      <a:prstGeom prst="rect">
                        <a:avLst/>
                      </a:prstGeom>
                    </pic:spPr>
                  </pic:pic>
                </a:graphicData>
              </a:graphic>
            </wp:inline>
          </w:drawing>
        </w:r>
      </w:ins>
    </w:p>
    <w:p w:rsidR="000A2A20" w:rsidP="00C077AB" w:rsidRDefault="000A2A20" w14:paraId="704B1DC0" w14:textId="5C3347CB"/>
    <w:p w:rsidR="000A2A20" w:rsidP="00C077AB" w:rsidRDefault="6F9192E4" w14:paraId="11A16C6B" w14:textId="20CCE34B">
      <w:pPr>
        <w:pStyle w:val="Ttulo1"/>
      </w:pPr>
      <w:r w:rsidRPr="090E150D">
        <w:t>Gerenciando sua Conta e suas Builds</w:t>
      </w:r>
    </w:p>
    <w:p w:rsidR="000A2A20" w:rsidP="00C077AB" w:rsidRDefault="6F9192E4" w14:paraId="32970881" w14:textId="1EA18CF4">
      <w:r w:rsidRPr="090E150D">
        <w:t>Criar uma conta permite que você salve e gerencie todas as suas montagens.</w:t>
      </w:r>
    </w:p>
    <w:p w:rsidR="008D4909" w:rsidP="00C077AB" w:rsidRDefault="008D4909" w14:paraId="45C212B5" w14:textId="77777777"/>
    <w:p w:rsidR="000A2A20" w:rsidP="00C077AB" w:rsidRDefault="6F9192E4" w14:paraId="16EDA0CF" w14:textId="53542641">
      <w:pPr>
        <w:pStyle w:val="Ttulo2"/>
        <w:rPr>
          <w:bCs/>
        </w:rPr>
      </w:pPr>
      <w:r w:rsidRPr="090E150D">
        <w:t>Cadastro e Login</w:t>
      </w:r>
    </w:p>
    <w:p w:rsidR="00C077AB" w:rsidP="00C077AB" w:rsidRDefault="00C077AB" w14:paraId="56367716" w14:textId="77777777">
      <w:r w:rsidRPr="00C077AB">
        <w:t>Para criar uma conta, clique em “</w:t>
      </w:r>
      <w:r w:rsidRPr="00C077AB">
        <w:rPr>
          <w:b/>
        </w:rPr>
        <w:t>Cadastrar</w:t>
      </w:r>
      <w:r w:rsidRPr="00C077AB">
        <w:t>” no canto superior direito da tela. Caso tente salvar uma build sem estar logado, você será automaticamente redirecionado para a página de login ou cadastro. Sua configuração será armazenada temporariamente e ficará disponível assim que o login for concluído.</w:t>
      </w:r>
    </w:p>
    <w:p w:rsidR="00C077AB" w:rsidP="00C077AB" w:rsidRDefault="00C077AB" w14:paraId="06C48A6E" w14:textId="77777777"/>
    <w:p w:rsidRPr="00214D62" w:rsidR="6FB9620F" w:rsidP="00214D62" w:rsidRDefault="00214D62" w14:paraId="11FAA2DE" w14:textId="2E370A56">
      <w:pPr>
        <w:ind w:firstLine="0"/>
        <w:jc w:val="center"/>
      </w:pPr>
      <w:r>
        <w:rPr>
          <w:b/>
          <w:sz w:val="20"/>
        </w:rPr>
        <w:t>Figura 9</w:t>
      </w:r>
      <w:r>
        <w:rPr>
          <w:sz w:val="20"/>
        </w:rPr>
        <w:t>: Tela de Cadastro</w:t>
      </w:r>
    </w:p>
    <w:p w:rsidR="000A2A20" w:rsidP="00C077AB" w:rsidRDefault="4F6B8832" w14:paraId="435C5A2E" w14:textId="52B38938">
      <w:pPr>
        <w:ind w:firstLine="0"/>
        <w:jc w:val="center"/>
        <w:rPr>
          <w:ins w:author="ARLISON GASPAR DE OLIVEIRA" w:date="2025-06-29T18:03:00Z" w:id="116"/>
        </w:rPr>
      </w:pPr>
      <w:ins w:author="ARLISON GASPAR DE OLIVEIRA" w:date="2025-06-29T18:03:00Z" w:id="117">
        <w:r>
          <w:rPr>
            <w:noProof/>
            <w:lang w:eastAsia="pt-BR"/>
          </w:rPr>
          <w:drawing>
            <wp:inline distT="0" distB="0" distL="0" distR="0" wp14:anchorId="712748B8" wp14:editId="44A483F3">
              <wp:extent cx="4123690" cy="3724144"/>
              <wp:effectExtent l="0" t="0" r="0" b="0"/>
              <wp:docPr id="4077827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5976" b="18958"/>
                      <a:stretch/>
                    </pic:blipFill>
                    <pic:spPr bwMode="auto">
                      <a:xfrm>
                        <a:off x="0" y="0"/>
                        <a:ext cx="4124325" cy="3724717"/>
                      </a:xfrm>
                      <a:prstGeom prst="rect">
                        <a:avLst/>
                      </a:prstGeom>
                      <a:ln>
                        <a:noFill/>
                      </a:ln>
                      <a:extLst>
                        <a:ext uri="{53640926-AAD7-44D8-BBD7-CCE9431645EC}">
                          <a14:shadowObscured xmlns:a14="http://schemas.microsoft.com/office/drawing/2010/main"/>
                        </a:ext>
                      </a:extLst>
                    </pic:spPr>
                  </pic:pic>
                </a:graphicData>
              </a:graphic>
            </wp:inline>
          </w:drawing>
        </w:r>
      </w:ins>
    </w:p>
    <w:p w:rsidR="000A2A20" w:rsidP="00C077AB" w:rsidRDefault="000A2A20" w14:paraId="2A1B557B" w14:textId="6B4BF7AF">
      <w:pPr>
        <w:rPr>
          <w:ins w:author="ARLISON GASPAR DE OLIVEIRA" w:date="2025-06-29T18:03:00Z" w:id="118"/>
        </w:rPr>
      </w:pPr>
    </w:p>
    <w:p w:rsidR="000A2A20" w:rsidP="00C077AB" w:rsidRDefault="6F9192E4" w14:paraId="5EF719C0" w14:textId="0B140409">
      <w:pPr>
        <w:pStyle w:val="Ttulo2"/>
      </w:pPr>
      <w:r w:rsidRPr="090E150D">
        <w:t>Painel do Usuário (Dashboard)</w:t>
      </w:r>
    </w:p>
    <w:p w:rsidR="000A2A20" w:rsidP="00C077AB" w:rsidRDefault="00C077AB" w14:paraId="64528DFF" w14:textId="24D35F73">
      <w:r>
        <w:t xml:space="preserve">Após realizar o login, você terá acesso ao </w:t>
      </w:r>
      <w:r w:rsidRPr="00C077AB">
        <w:rPr>
          <w:b/>
        </w:rPr>
        <w:t>Painel do Usuário</w:t>
      </w:r>
      <w:r>
        <w:t>, que funciona como uma central de gerenciamento das suas builds. Nessa área, é possível visualizar todas as configurações salvas, com opções para ver/editar ou excluir cada montagem individualmente</w:t>
      </w:r>
      <w:r w:rsidRPr="090E150D" w:rsidR="6F9192E4">
        <w:t>.</w:t>
      </w:r>
    </w:p>
    <w:p w:rsidR="00C077AB" w:rsidP="00C077AB" w:rsidRDefault="00C077AB" w14:paraId="3CFF2FA3" w14:textId="77777777"/>
    <w:p w:rsidR="008D4909" w:rsidP="00C077AB" w:rsidRDefault="008D4909" w14:paraId="129E14C6" w14:textId="77777777"/>
    <w:p w:rsidR="008D4909" w:rsidP="00C077AB" w:rsidRDefault="008D4909" w14:paraId="558FA820" w14:textId="77777777"/>
    <w:p w:rsidRPr="00214D62" w:rsidR="00214D62" w:rsidP="00214D62" w:rsidRDefault="00214D62" w14:paraId="11BC8405" w14:textId="77697A07">
      <w:pPr>
        <w:tabs>
          <w:tab w:val="left" w:pos="3307"/>
          <w:tab w:val="center" w:pos="4513"/>
        </w:tabs>
        <w:ind w:firstLine="0"/>
        <w:jc w:val="left"/>
        <w:rPr>
          <w:ins w:author="GUSTAVO DE OLIVEIRA REGO MORAIS" w:date="2025-08-08T23:22:00Z" w:id="119"/>
          <w:sz w:val="20"/>
        </w:rPr>
      </w:pPr>
      <w:r>
        <w:rPr>
          <w:b/>
          <w:sz w:val="20"/>
        </w:rPr>
        <w:tab/>
      </w:r>
      <w:r>
        <w:rPr>
          <w:b/>
          <w:sz w:val="20"/>
        </w:rPr>
        <w:tab/>
      </w:r>
      <w:r w:rsidRPr="00214D62">
        <w:rPr>
          <w:b/>
          <w:sz w:val="20"/>
        </w:rPr>
        <w:t xml:space="preserve">Figura </w:t>
      </w:r>
      <w:r>
        <w:rPr>
          <w:b/>
          <w:sz w:val="20"/>
        </w:rPr>
        <w:t>10</w:t>
      </w:r>
      <w:r w:rsidRPr="00214D62">
        <w:rPr>
          <w:sz w:val="20"/>
        </w:rPr>
        <w:t>: Painel do usuário</w:t>
      </w:r>
    </w:p>
    <w:p w:rsidR="24E6546F" w:rsidP="00C077AB" w:rsidRDefault="24E6546F" w14:paraId="0033B303" w14:textId="48520295">
      <w:pPr>
        <w:ind w:firstLine="0"/>
        <w:jc w:val="center"/>
        <w:rPr>
          <w:ins w:author="Usuário Convidado" w:date="2025-06-29T23:25:00Z" w:id="120"/>
        </w:rPr>
      </w:pPr>
      <w:ins w:author="Usuário Convidado" w:date="2025-06-30T00:28:00Z" w:id="121">
        <w:r>
          <w:rPr>
            <w:noProof/>
            <w:lang w:eastAsia="pt-BR"/>
          </w:rPr>
          <w:drawing>
            <wp:inline distT="0" distB="0" distL="0" distR="0" wp14:anchorId="4F914016" wp14:editId="54E6196E">
              <wp:extent cx="5642330" cy="2562990"/>
              <wp:effectExtent l="0" t="0" r="0" b="8890"/>
              <wp:docPr id="13725324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5223" cy="2568846"/>
                      </a:xfrm>
                      <a:prstGeom prst="rect">
                        <a:avLst/>
                      </a:prstGeom>
                    </pic:spPr>
                  </pic:pic>
                </a:graphicData>
              </a:graphic>
            </wp:inline>
          </w:drawing>
        </w:r>
      </w:ins>
    </w:p>
    <w:p w:rsidR="6E90E166" w:rsidP="00C077AB" w:rsidRDefault="6E90E166" w14:paraId="42F65F2E" w14:textId="3F55558F"/>
    <w:p w:rsidR="000A2A20" w:rsidP="00C077AB" w:rsidRDefault="6F9192E4" w14:paraId="51372AF3" w14:textId="66C14740">
      <w:pPr>
        <w:pStyle w:val="Ttulo2"/>
      </w:pPr>
      <w:r w:rsidRPr="090E150D">
        <w:t>Salvando e Exportando</w:t>
      </w:r>
    </w:p>
    <w:p w:rsidR="00C077AB" w:rsidP="00C077AB" w:rsidRDefault="00C077AB" w14:paraId="5053B43C" w14:textId="77777777">
      <w:r>
        <w:t xml:space="preserve">Na tela de </w:t>
      </w:r>
      <w:r w:rsidRPr="00C077AB">
        <w:rPr>
          <w:b/>
        </w:rPr>
        <w:t>Resumo da Build</w:t>
      </w:r>
      <w:r>
        <w:t>, você conta com duas funcionalidades essenciais:</w:t>
      </w:r>
    </w:p>
    <w:p w:rsidR="00C077AB" w:rsidP="00C077AB" w:rsidRDefault="00C077AB" w14:paraId="599AADE3" w14:textId="77777777">
      <w:pPr>
        <w:pStyle w:val="PargrafodaLista"/>
        <w:numPr>
          <w:ilvl w:val="0"/>
          <w:numId w:val="11"/>
        </w:numPr>
        <w:ind w:left="1134"/>
      </w:pPr>
      <w:r w:rsidRPr="00C077AB">
        <w:rPr>
          <w:b/>
        </w:rPr>
        <w:t>Salvar</w:t>
      </w:r>
      <w:r>
        <w:t xml:space="preserve"> </w:t>
      </w:r>
      <w:r w:rsidRPr="00C077AB">
        <w:rPr>
          <w:b/>
        </w:rPr>
        <w:t>Build</w:t>
      </w:r>
      <w:r>
        <w:t xml:space="preserve"> – guarda a configuração atual em sua conta para acesso posterior. É necessário estar logado.</w:t>
      </w:r>
    </w:p>
    <w:p w:rsidR="090E150D" w:rsidP="00C077AB" w:rsidRDefault="00C077AB" w14:paraId="51CA8F95" w14:textId="7403D7EC">
      <w:pPr>
        <w:pStyle w:val="PargrafodaLista"/>
        <w:numPr>
          <w:ilvl w:val="0"/>
          <w:numId w:val="11"/>
        </w:numPr>
        <w:ind w:left="1134"/>
      </w:pPr>
      <w:r w:rsidRPr="00C077AB">
        <w:rPr>
          <w:b/>
        </w:rPr>
        <w:t>Exportar Build</w:t>
      </w:r>
      <w:r>
        <w:t xml:space="preserve"> – gera um arquivo PDF contendo todos os detalhes da sua montagem, incluindo lista de componentes, preços e links diretos para as ofertas. Ideal para compartilhar com outras pessoas. Também requer login.</w:t>
      </w:r>
    </w:p>
    <w:p w:rsidRPr="000364E0" w:rsidR="008D4909" w:rsidP="008D4909" w:rsidRDefault="008D4909" w14:paraId="5ABBDC6B" w14:textId="77777777"/>
    <w:p w:rsidRPr="000364E0" w:rsidR="5430A435" w:rsidP="00214D62" w:rsidRDefault="00214D62" w14:paraId="2E3611AC" w14:textId="555009AB">
      <w:pPr>
        <w:ind w:firstLine="0"/>
        <w:jc w:val="center"/>
        <w:rPr>
          <w:ins w:author="GUSTAVO DE OLIVEIRA REGO MORAIS" w:date="2025-08-08T23:23:00Z" w:id="122"/>
        </w:rPr>
      </w:pPr>
      <w:r>
        <w:rPr>
          <w:b/>
          <w:sz w:val="20"/>
        </w:rPr>
        <w:t>Figura 11</w:t>
      </w:r>
      <w:r>
        <w:rPr>
          <w:sz w:val="20"/>
        </w:rPr>
        <w:t xml:space="preserve">: </w:t>
      </w:r>
      <w:r w:rsidRPr="00214D62">
        <w:rPr>
          <w:sz w:val="20"/>
        </w:rPr>
        <w:t>Botões de salvar e exportar build</w:t>
      </w:r>
    </w:p>
    <w:p w:rsidR="0B8F491B" w:rsidP="00C077AB" w:rsidRDefault="0B8F491B" w14:paraId="4C37DD42" w14:textId="0418226C">
      <w:pPr>
        <w:ind w:firstLine="0"/>
        <w:jc w:val="center"/>
      </w:pPr>
      <w:ins w:author="Usuário Convidado" w:date="2025-06-29T23:29:00Z" w:id="123">
        <w:r>
          <w:rPr>
            <w:noProof/>
            <w:lang w:eastAsia="pt-BR"/>
          </w:rPr>
          <w:drawing>
            <wp:inline distT="0" distB="0" distL="0" distR="0" wp14:anchorId="0AF2CB3F" wp14:editId="2184A7AB">
              <wp:extent cx="5706657" cy="2516246"/>
              <wp:effectExtent l="0" t="0" r="8890" b="0"/>
              <wp:docPr id="17680523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087" cy="2528341"/>
                      </a:xfrm>
                      <a:prstGeom prst="rect">
                        <a:avLst/>
                      </a:prstGeom>
                    </pic:spPr>
                  </pic:pic>
                </a:graphicData>
              </a:graphic>
            </wp:inline>
          </w:drawing>
        </w:r>
      </w:ins>
    </w:p>
    <w:p w:rsidR="00214D62" w:rsidP="00C077AB" w:rsidRDefault="00214D62" w14:paraId="5A5B855D" w14:textId="77777777">
      <w:pPr>
        <w:ind w:firstLine="0"/>
        <w:jc w:val="center"/>
      </w:pPr>
    </w:p>
    <w:p w:rsidR="008D4909" w:rsidP="00C077AB" w:rsidRDefault="008D4909" w14:paraId="1A6A7837" w14:textId="77777777">
      <w:pPr>
        <w:ind w:firstLine="0"/>
        <w:jc w:val="center"/>
      </w:pPr>
    </w:p>
    <w:p w:rsidR="000A2A20" w:rsidP="00C077AB" w:rsidRDefault="6F9192E4" w14:paraId="340686D9" w14:textId="7EFD7253">
      <w:pPr>
        <w:pStyle w:val="Ttulo2"/>
      </w:pPr>
      <w:r w:rsidRPr="090E150D">
        <w:t>Editando seu Perfil</w:t>
      </w:r>
    </w:p>
    <w:p w:rsidR="00C077AB" w:rsidP="00C077AB" w:rsidRDefault="00C077AB" w14:paraId="72C93542" w14:textId="77777777">
      <w:r w:rsidRPr="00C077AB">
        <w:t xml:space="preserve">No </w:t>
      </w:r>
      <w:r w:rsidRPr="00C077AB">
        <w:rPr>
          <w:b/>
        </w:rPr>
        <w:t>Painel do Usuário</w:t>
      </w:r>
      <w:r w:rsidRPr="00C077AB">
        <w:t>, acesse a aba “</w:t>
      </w:r>
      <w:r w:rsidRPr="00C077AB">
        <w:rPr>
          <w:b/>
        </w:rPr>
        <w:t>Meu Perfil</w:t>
      </w:r>
      <w:r w:rsidRPr="00C077AB">
        <w:t>” para atualizar suas informações pessoais, como nome e senha de acesso. Essa funcionalidade garante que seus dados estejam sempre corretos e atualizados.</w:t>
      </w:r>
    </w:p>
    <w:p w:rsidR="00214D62" w:rsidP="00C077AB" w:rsidRDefault="00214D62" w14:paraId="076E1B5B" w14:textId="77777777"/>
    <w:p w:rsidRPr="00214D62" w:rsidR="30EC3060" w:rsidP="00214D62" w:rsidRDefault="00214D62" w14:paraId="4E07E596" w14:textId="5CDD494F">
      <w:pPr>
        <w:ind w:firstLine="0"/>
        <w:jc w:val="center"/>
        <w:rPr>
          <w:sz w:val="20"/>
        </w:rPr>
      </w:pPr>
      <w:r w:rsidRPr="00214D62">
        <w:rPr>
          <w:b/>
          <w:sz w:val="20"/>
        </w:rPr>
        <w:t>Figura 12</w:t>
      </w:r>
      <w:r w:rsidRPr="00214D62">
        <w:rPr>
          <w:sz w:val="20"/>
        </w:rPr>
        <w:t>: Tela de meu perfil</w:t>
      </w:r>
    </w:p>
    <w:p w:rsidR="000A2A20" w:rsidP="00C077AB" w:rsidRDefault="72692600" w14:paraId="6EC05B4D" w14:textId="67422578">
      <w:pPr>
        <w:ind w:firstLine="0"/>
        <w:jc w:val="center"/>
        <w:rPr>
          <w:ins w:author="GUSTAVO DE OLIVEIRA REGO MORAIS" w:date="2025-08-08T23:24:00Z" w:id="124"/>
        </w:rPr>
      </w:pPr>
      <w:ins w:author="Usuário Convidado" w:date="2025-06-29T23:43:00Z" w:id="125">
        <w:r>
          <w:rPr>
            <w:noProof/>
            <w:lang w:eastAsia="pt-BR"/>
          </w:rPr>
          <w:drawing>
            <wp:inline distT="0" distB="0" distL="0" distR="0" wp14:anchorId="52A97FBF" wp14:editId="19D78091">
              <wp:extent cx="3584181" cy="2475280"/>
              <wp:effectExtent l="0" t="0" r="0" b="1270"/>
              <wp:docPr id="10550202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8922" t="8800" r="28868" b="17897"/>
                      <a:stretch/>
                    </pic:blipFill>
                    <pic:spPr bwMode="auto">
                      <a:xfrm>
                        <a:off x="0" y="0"/>
                        <a:ext cx="3600517" cy="2486562"/>
                      </a:xfrm>
                      <a:prstGeom prst="rect">
                        <a:avLst/>
                      </a:prstGeom>
                      <a:ln>
                        <a:noFill/>
                      </a:ln>
                      <a:extLst>
                        <a:ext uri="{53640926-AAD7-44D8-BBD7-CCE9431645EC}">
                          <a14:shadowObscured xmlns:a14="http://schemas.microsoft.com/office/drawing/2010/main"/>
                        </a:ext>
                      </a:extLst>
                    </pic:spPr>
                  </pic:pic>
                </a:graphicData>
              </a:graphic>
            </wp:inline>
          </w:drawing>
        </w:r>
      </w:ins>
    </w:p>
    <w:p w:rsidR="00214D62" w:rsidP="00214D62" w:rsidRDefault="00214D62" w14:paraId="7B1E5780" w14:textId="5F8426B2">
      <w:pPr>
        <w:ind w:firstLine="0"/>
      </w:pPr>
    </w:p>
    <w:p w:rsidR="000A2A20" w:rsidP="008D4909" w:rsidRDefault="00214D62" w14:paraId="598E99D8" w14:textId="117410D7">
      <w:pPr>
        <w:ind w:firstLine="0"/>
        <w:jc w:val="center"/>
      </w:pPr>
      <w:r>
        <w:rPr>
          <w:b/>
          <w:sz w:val="20"/>
        </w:rPr>
        <w:t>Figura 13</w:t>
      </w:r>
      <w:r>
        <w:rPr>
          <w:sz w:val="20"/>
        </w:rPr>
        <w:t>:</w:t>
      </w:r>
      <w:r w:rsidR="008D4909">
        <w:rPr>
          <w:sz w:val="20"/>
        </w:rPr>
        <w:t xml:space="preserve"> </w:t>
      </w:r>
      <w:r w:rsidRPr="008D4909" w:rsidR="008D4909">
        <w:rPr>
          <w:sz w:val="20"/>
        </w:rPr>
        <w:t xml:space="preserve">Tela de Editar Perfil </w:t>
      </w:r>
    </w:p>
    <w:p w:rsidR="008D4909" w:rsidP="00C077AB" w:rsidRDefault="003C0BAB" w14:paraId="09808361" w14:textId="270FE670">
      <w:pPr>
        <w:ind w:firstLine="0"/>
        <w:jc w:val="center"/>
      </w:pPr>
      <w:ins w:author="Usuário Convidado" w:date="2025-06-29T23:44:00Z" w:id="126">
        <w:r>
          <w:rPr>
            <w:noProof/>
            <w:lang w:eastAsia="pt-BR"/>
          </w:rPr>
          <w:drawing>
            <wp:inline distT="0" distB="0" distL="0" distR="0" wp14:anchorId="28081C5F" wp14:editId="591C62AF">
              <wp:extent cx="3630903" cy="4067192"/>
              <wp:effectExtent l="0" t="0" r="8255" b="0"/>
              <wp:docPr id="10385517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7755" r="27821"/>
                      <a:stretch/>
                    </pic:blipFill>
                    <pic:spPr bwMode="auto">
                      <a:xfrm>
                        <a:off x="0" y="0"/>
                        <a:ext cx="3633607" cy="4070221"/>
                      </a:xfrm>
                      <a:prstGeom prst="rect">
                        <a:avLst/>
                      </a:prstGeom>
                      <a:ln>
                        <a:noFill/>
                      </a:ln>
                      <a:extLst>
                        <a:ext uri="{53640926-AAD7-44D8-BBD7-CCE9431645EC}">
                          <a14:shadowObscured xmlns:a14="http://schemas.microsoft.com/office/drawing/2010/main"/>
                        </a:ext>
                      </a:extLst>
                    </pic:spPr>
                  </pic:pic>
                </a:graphicData>
              </a:graphic>
            </wp:inline>
          </w:drawing>
        </w:r>
      </w:ins>
    </w:p>
    <w:p w:rsidR="000A2A20" w:rsidP="00C077AB" w:rsidRDefault="6F9192E4" w14:paraId="7F5DDBE3" w14:textId="57DC533C">
      <w:pPr>
        <w:pStyle w:val="Ttulo1"/>
      </w:pPr>
      <w:r w:rsidRPr="090E150D">
        <w:t>Perguntas Frequentes (FAQ)</w:t>
      </w:r>
    </w:p>
    <w:p w:rsidRPr="00C077AB" w:rsidR="00C077AB" w:rsidP="00C077AB" w:rsidRDefault="00C077AB" w14:paraId="3B8F69EC" w14:textId="77777777">
      <w:pPr>
        <w:pStyle w:val="PargrafodaLista"/>
        <w:numPr>
          <w:ilvl w:val="0"/>
          <w:numId w:val="12"/>
        </w:numPr>
        <w:ind w:left="851"/>
        <w:rPr>
          <w:b/>
        </w:rPr>
      </w:pPr>
      <w:r w:rsidRPr="00C077AB">
        <w:rPr>
          <w:b/>
        </w:rPr>
        <w:t>A recomendação da IA está demorando. Isso é normal?</w:t>
      </w:r>
    </w:p>
    <w:p w:rsidR="00C077AB" w:rsidP="00C077AB" w:rsidRDefault="00C077AB" w14:paraId="07DF53A9" w14:textId="77777777">
      <w:pPr>
        <w:pStyle w:val="PargrafodaLista"/>
        <w:ind w:left="851" w:firstLine="0"/>
      </w:pPr>
      <w:r>
        <w:t>Sim. A análise de compatibilidade entre os componentes pode levar alguns segundos. Aguarde o indicador de carregamento. Caso ultrapasse um minuto, tente gerar novamente a recomendação.</w:t>
      </w:r>
    </w:p>
    <w:p w:rsidRPr="00C077AB" w:rsidR="00C077AB" w:rsidP="00C077AB" w:rsidRDefault="00C077AB" w14:paraId="197E8A4E" w14:textId="77777777">
      <w:pPr>
        <w:pStyle w:val="PargrafodaLista"/>
        <w:numPr>
          <w:ilvl w:val="0"/>
          <w:numId w:val="12"/>
        </w:numPr>
        <w:ind w:left="851"/>
        <w:rPr>
          <w:b/>
        </w:rPr>
      </w:pPr>
      <w:r w:rsidRPr="00C077AB">
        <w:rPr>
          <w:b/>
        </w:rPr>
        <w:t>A IA não conseguiu gerar uma build. O que devo fazer?</w:t>
      </w:r>
    </w:p>
    <w:p w:rsidR="00C077AB" w:rsidP="00C077AB" w:rsidRDefault="00C077AB" w14:paraId="268C9A58" w14:textId="77777777">
      <w:pPr>
        <w:pStyle w:val="PargrafodaLista"/>
        <w:ind w:left="851" w:firstLine="0"/>
      </w:pPr>
      <w:r>
        <w:t>Esse problema pode ocorrer quando os requisitos são muito específicos ou o orçamento é restrito demais. Ajuste algum dos parâmetros (tipo de máquina, propósito ou valor) e tente novamente.</w:t>
      </w:r>
    </w:p>
    <w:p w:rsidRPr="00C077AB" w:rsidR="00C077AB" w:rsidP="00C077AB" w:rsidRDefault="00C077AB" w14:paraId="4681833A" w14:textId="77777777">
      <w:pPr>
        <w:pStyle w:val="PargrafodaLista"/>
        <w:numPr>
          <w:ilvl w:val="0"/>
          <w:numId w:val="12"/>
        </w:numPr>
        <w:ind w:left="851"/>
        <w:rPr>
          <w:b/>
        </w:rPr>
      </w:pPr>
      <w:r w:rsidRPr="00C077AB">
        <w:rPr>
          <w:b/>
        </w:rPr>
        <w:t>Como iniciar uma nova montagem do zero?</w:t>
      </w:r>
    </w:p>
    <w:p w:rsidR="090E150D" w:rsidP="00C077AB" w:rsidRDefault="00C077AB" w14:paraId="56530312" w14:textId="65CFBFC9">
      <w:pPr>
        <w:pStyle w:val="PargrafodaLista"/>
        <w:ind w:left="851" w:firstLine="0"/>
      </w:pPr>
      <w:r>
        <w:t>Em qualquer momento, clique em “</w:t>
      </w:r>
      <w:r w:rsidRPr="00C077AB">
        <w:rPr>
          <w:b/>
        </w:rPr>
        <w:t>Nova Montagem</w:t>
      </w:r>
      <w:r>
        <w:t>” no menu de navegação localizado no topo da página.</w:t>
      </w:r>
    </w:p>
    <w:p w:rsidR="003C0BAB" w:rsidP="00C077AB" w:rsidRDefault="003C0BAB" w14:paraId="606D8D39" w14:textId="77777777">
      <w:pPr>
        <w:pStyle w:val="PargrafodaLista"/>
        <w:ind w:left="851" w:firstLine="0"/>
      </w:pPr>
    </w:p>
    <w:p w:rsidR="00C077AB" w:rsidP="00C077AB" w:rsidRDefault="00C077AB" w14:paraId="25A64A0E" w14:textId="407AACC6">
      <w:pPr>
        <w:pStyle w:val="Ttulo1"/>
      </w:pPr>
      <w:r>
        <w:t>Informações do Projeto e Execução Local</w:t>
      </w:r>
    </w:p>
    <w:p w:rsidR="00C555E4" w:rsidP="00C555E4" w:rsidRDefault="00C555E4" w14:paraId="064CFAF4" w14:textId="10388CA3">
      <w:pPr>
        <w:pStyle w:val="Ttulo2"/>
      </w:pPr>
      <w:r>
        <w:t>Sobre o projeto</w:t>
      </w:r>
    </w:p>
    <w:p w:rsidR="00C555E4" w:rsidP="00C555E4" w:rsidRDefault="00C555E4" w14:paraId="5F6E52BA" w14:textId="25BB6ADF">
      <w:r>
        <w:t xml:space="preserve">Este projeto foi desenvolvido com o objetivo de </w:t>
      </w:r>
      <w:r w:rsidRPr="00C555E4">
        <w:rPr>
          <w:b/>
        </w:rPr>
        <w:t>facilitar a montagem de PCs personalizados</w:t>
      </w:r>
      <w:r>
        <w:t xml:space="preserve"> utilizando Inteligência Artificial. O problema identificado é a dificuldade de usuários em selecionar peças compatíveis e otimizadas. A solução proposta é um </w:t>
      </w:r>
      <w:r w:rsidRPr="00C555E4">
        <w:rPr>
          <w:b/>
        </w:rPr>
        <w:t>site com IA</w:t>
      </w:r>
      <w:r>
        <w:t xml:space="preserve"> que coleta preferências do usuário e gera automaticamente uma build compatível.</w:t>
      </w:r>
    </w:p>
    <w:p w:rsidR="00C555E4" w:rsidP="00C555E4" w:rsidRDefault="00C555E4" w14:paraId="26689FE2" w14:textId="77777777"/>
    <w:p w:rsidRPr="00C555E4" w:rsidR="00C555E4" w:rsidP="00C555E4" w:rsidRDefault="00C555E4" w14:paraId="16CA73AD" w14:textId="77777777">
      <w:pPr>
        <w:pStyle w:val="Ttulo3"/>
      </w:pPr>
      <w:r w:rsidRPr="00C555E4">
        <w:t>Tecnologias utilizadas:</w:t>
      </w:r>
    </w:p>
    <w:p w:rsidR="00C555E4" w:rsidP="00C555E4" w:rsidRDefault="00C555E4" w14:paraId="58E686A3" w14:textId="1AE29E62">
      <w:pPr>
        <w:pStyle w:val="PargrafodaLista"/>
        <w:numPr>
          <w:ilvl w:val="0"/>
          <w:numId w:val="12"/>
        </w:numPr>
      </w:pPr>
      <w:r>
        <w:t>TypeScript;</w:t>
      </w:r>
    </w:p>
    <w:p w:rsidR="00C555E4" w:rsidP="00C555E4" w:rsidRDefault="00C555E4" w14:paraId="7B276831" w14:textId="69B7BD1A">
      <w:pPr>
        <w:pStyle w:val="PargrafodaLista"/>
        <w:numPr>
          <w:ilvl w:val="0"/>
          <w:numId w:val="12"/>
        </w:numPr>
      </w:pPr>
      <w:r>
        <w:t>Node.js;</w:t>
      </w:r>
    </w:p>
    <w:p w:rsidR="00C077AB" w:rsidP="00C555E4" w:rsidRDefault="00C555E4" w14:paraId="5AD88BDE" w14:textId="0A2F9611">
      <w:pPr>
        <w:pStyle w:val="PargrafodaLista"/>
        <w:numPr>
          <w:ilvl w:val="0"/>
          <w:numId w:val="12"/>
        </w:numPr>
      </w:pPr>
      <w:r>
        <w:t>Gemini AI (Google).</w:t>
      </w:r>
    </w:p>
    <w:p w:rsidR="00C555E4" w:rsidP="00C555E4" w:rsidRDefault="00C555E4" w14:paraId="6FBBB79C" w14:textId="77777777">
      <w:pPr>
        <w:ind w:firstLine="0"/>
      </w:pPr>
    </w:p>
    <w:p w:rsidR="00C555E4" w:rsidP="00C555E4" w:rsidRDefault="00C555E4" w14:paraId="532BF9B2" w14:textId="77777777">
      <w:pPr>
        <w:pStyle w:val="Ttulo2"/>
      </w:pPr>
      <w:r>
        <w:t>Pré-requisitos para executar localmente</w:t>
      </w:r>
    </w:p>
    <w:p w:rsidR="00C555E4" w:rsidP="00C555E4" w:rsidRDefault="00C555E4" w14:paraId="59171055" w14:textId="77777777">
      <w:pPr>
        <w:ind w:left="709" w:firstLine="0"/>
      </w:pPr>
      <w:r>
        <w:t>Antes de iniciar, certifique-se de que você possui instalado:</w:t>
      </w:r>
    </w:p>
    <w:p w:rsidR="00C555E4" w:rsidP="00C555E4" w:rsidRDefault="00C555E4" w14:paraId="2B443FC4" w14:textId="77777777">
      <w:pPr>
        <w:pStyle w:val="PargrafodaLista"/>
        <w:numPr>
          <w:ilvl w:val="0"/>
          <w:numId w:val="13"/>
        </w:numPr>
      </w:pPr>
      <w:r w:rsidRPr="00C555E4">
        <w:rPr>
          <w:b/>
        </w:rPr>
        <w:t>Node.js</w:t>
      </w:r>
      <w:r>
        <w:t xml:space="preserve"> (última versão estável recomendada)</w:t>
      </w:r>
    </w:p>
    <w:p w:rsidRPr="00C077AB" w:rsidR="00C555E4" w:rsidP="00C555E4" w:rsidRDefault="00C555E4" w14:paraId="18B245E1" w14:textId="16926A99">
      <w:pPr>
        <w:pStyle w:val="PargrafodaLista"/>
        <w:numPr>
          <w:ilvl w:val="0"/>
          <w:numId w:val="13"/>
        </w:numPr>
      </w:pPr>
      <w:r w:rsidRPr="00C555E4">
        <w:rPr>
          <w:b/>
        </w:rPr>
        <w:t>Chave de API</w:t>
      </w:r>
      <w:r>
        <w:t xml:space="preserve"> do Gemini AI</w:t>
      </w:r>
    </w:p>
    <w:p w:rsidR="00C077AB" w:rsidP="00C077AB" w:rsidRDefault="00C077AB" w14:paraId="0CE0E768" w14:textId="77777777"/>
    <w:p w:rsidR="00C555E4" w:rsidP="00C555E4" w:rsidRDefault="00C555E4" w14:paraId="68F99F7A" w14:textId="3C44183E">
      <w:pPr>
        <w:pStyle w:val="Ttulo2"/>
      </w:pPr>
      <w:r>
        <w:t>Passo a passo para execução local</w:t>
      </w:r>
    </w:p>
    <w:p w:rsidR="00C555E4" w:rsidP="00C555E4" w:rsidRDefault="00C555E4" w14:paraId="4B67FA71" w14:textId="77777777">
      <w:pPr>
        <w:pStyle w:val="Ttulo3"/>
      </w:pPr>
      <w:r>
        <w:t>Acesse a pasta raiz do projeto</w:t>
      </w:r>
    </w:p>
    <w:p w:rsidR="00C077AB" w:rsidP="00C555E4" w:rsidRDefault="00C555E4" w14:paraId="49698DB7" w14:textId="543BF1DC">
      <w:r>
        <w:t>Abra o terminal e navegue até a pasta principal:</w:t>
      </w:r>
    </w:p>
    <w:p w:rsidR="00C555E4" w:rsidP="00C555E4" w:rsidRDefault="00C555E4" w14:paraId="63126866" w14:textId="1E2E0392">
      <w:pPr>
        <w:ind w:firstLine="0"/>
        <w:jc w:val="center"/>
      </w:pPr>
      <w:r w:rsidRPr="00C555E4">
        <w:rPr>
          <w:noProof/>
          <w:lang w:eastAsia="pt-BR"/>
        </w:rPr>
        <w:drawing>
          <wp:inline distT="0" distB="0" distL="0" distR="0" wp14:anchorId="3BE8C370" wp14:editId="4DF41EF3">
            <wp:extent cx="2004365" cy="243304"/>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9143" cy="251167"/>
                    </a:xfrm>
                    <a:prstGeom prst="rect">
                      <a:avLst/>
                    </a:prstGeom>
                  </pic:spPr>
                </pic:pic>
              </a:graphicData>
            </a:graphic>
          </wp:inline>
        </w:drawing>
      </w:r>
    </w:p>
    <w:p w:rsidR="00C555E4" w:rsidP="00C555E4" w:rsidRDefault="00C555E4" w14:paraId="346DE00D" w14:textId="77777777">
      <w:pPr>
        <w:ind w:firstLine="0"/>
        <w:jc w:val="center"/>
      </w:pPr>
    </w:p>
    <w:p w:rsidR="00C555E4" w:rsidP="00C555E4" w:rsidRDefault="00C555E4" w14:paraId="31DCFABF" w14:textId="77777777">
      <w:pPr>
        <w:pStyle w:val="Ttulo3"/>
      </w:pPr>
      <w:r>
        <w:t>Instale as dependências</w:t>
      </w:r>
    </w:p>
    <w:p w:rsidR="00C555E4" w:rsidP="00C555E4" w:rsidRDefault="00C555E4" w14:paraId="295432CF" w14:textId="35835CAE">
      <w:r>
        <w:t>Execute os seguintes comandos no terminal:</w:t>
      </w:r>
    </w:p>
    <w:p w:rsidR="00C555E4" w:rsidP="00C555E4" w:rsidRDefault="00C555E4" w14:paraId="756EC4DE" w14:textId="5403A599">
      <w:pPr>
        <w:ind w:firstLine="0"/>
        <w:jc w:val="center"/>
      </w:pPr>
      <w:r w:rsidRPr="00C555E4">
        <w:rPr>
          <w:noProof/>
          <w:lang w:eastAsia="pt-BR"/>
        </w:rPr>
        <w:drawing>
          <wp:inline distT="0" distB="0" distL="0" distR="0" wp14:anchorId="6C253775" wp14:editId="1B00A90A">
            <wp:extent cx="3416198" cy="756968"/>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8977" cy="766447"/>
                    </a:xfrm>
                    <a:prstGeom prst="rect">
                      <a:avLst/>
                    </a:prstGeom>
                  </pic:spPr>
                </pic:pic>
              </a:graphicData>
            </a:graphic>
          </wp:inline>
        </w:drawing>
      </w:r>
    </w:p>
    <w:p w:rsidR="00C555E4" w:rsidP="00C555E4" w:rsidRDefault="00C555E4" w14:paraId="0361A500" w14:textId="77777777">
      <w:pPr>
        <w:ind w:firstLine="0"/>
        <w:jc w:val="center"/>
      </w:pPr>
    </w:p>
    <w:p w:rsidR="00C555E4" w:rsidP="00C555E4" w:rsidRDefault="00C555E4" w14:paraId="13EECD1B" w14:textId="77777777">
      <w:pPr>
        <w:pStyle w:val="Ttulo3"/>
        <w:rPr>
          <w:rStyle w:val="Forte"/>
          <w:b/>
        </w:rPr>
      </w:pPr>
      <w:r w:rsidRPr="00C555E4">
        <w:rPr>
          <w:rStyle w:val="Forte"/>
          <w:b/>
        </w:rPr>
        <w:t>(Opcional) Corrija vulnerabilidades</w:t>
      </w:r>
    </w:p>
    <w:p w:rsidR="00C555E4" w:rsidP="00C555E4" w:rsidRDefault="00C555E4" w14:paraId="376A7A7A" w14:textId="1132C92B">
      <w:r>
        <w:t>Para corrigir automaticamente possíveis vulnerabilidades nas dependências, utilize:</w:t>
      </w:r>
    </w:p>
    <w:p w:rsidR="00C555E4" w:rsidP="00C555E4" w:rsidRDefault="00C555E4" w14:paraId="3A16A132" w14:textId="43161DA5">
      <w:pPr>
        <w:ind w:firstLine="0"/>
        <w:jc w:val="center"/>
        <w:rPr>
          <w:bCs/>
        </w:rPr>
      </w:pPr>
      <w:r w:rsidRPr="00C555E4">
        <w:rPr>
          <w:bCs/>
          <w:noProof/>
          <w:lang w:eastAsia="pt-BR"/>
        </w:rPr>
        <w:drawing>
          <wp:inline distT="0" distB="0" distL="0" distR="0" wp14:anchorId="355DF681" wp14:editId="2FE6AA35">
            <wp:extent cx="1916582" cy="323836"/>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6610" cy="328910"/>
                    </a:xfrm>
                    <a:prstGeom prst="rect">
                      <a:avLst/>
                    </a:prstGeom>
                  </pic:spPr>
                </pic:pic>
              </a:graphicData>
            </a:graphic>
          </wp:inline>
        </w:drawing>
      </w:r>
    </w:p>
    <w:p w:rsidR="00C555E4" w:rsidP="00C555E4" w:rsidRDefault="00C555E4" w14:paraId="3F1C7DE2" w14:textId="77777777">
      <w:pPr>
        <w:ind w:firstLine="0"/>
        <w:jc w:val="center"/>
        <w:rPr>
          <w:bCs/>
        </w:rPr>
      </w:pPr>
    </w:p>
    <w:p w:rsidRPr="00C555E4" w:rsidR="00C555E4" w:rsidP="00C555E4" w:rsidRDefault="00C555E4" w14:paraId="78B42762" w14:textId="77777777">
      <w:pPr>
        <w:pStyle w:val="Ttulo3"/>
      </w:pPr>
      <w:r w:rsidRPr="00C555E4">
        <w:t>Configure a chave de API do Gemini</w:t>
      </w:r>
    </w:p>
    <w:p w:rsidR="00C555E4" w:rsidP="00C555E4" w:rsidRDefault="00C555E4" w14:paraId="60D58335" w14:textId="77777777">
      <w:r w:rsidRPr="00C555E4">
        <w:t>Na raiz do projeto, crie um arquivo chamado:</w:t>
      </w:r>
      <w:r>
        <w:t xml:space="preserve"> </w:t>
      </w:r>
    </w:p>
    <w:p w:rsidR="00C555E4" w:rsidP="00C555E4" w:rsidRDefault="00C555E4" w14:paraId="356408FC" w14:textId="32751F5A">
      <w:pPr>
        <w:ind w:firstLine="0"/>
        <w:jc w:val="center"/>
      </w:pPr>
      <w:r w:rsidRPr="00C555E4">
        <w:rPr>
          <w:noProof/>
          <w:lang w:eastAsia="pt-BR"/>
        </w:rPr>
        <w:drawing>
          <wp:inline distT="0" distB="0" distL="0" distR="0" wp14:anchorId="06C801ED" wp14:editId="55086650">
            <wp:extent cx="928127" cy="25019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3507" cy="254336"/>
                    </a:xfrm>
                    <a:prstGeom prst="rect">
                      <a:avLst/>
                    </a:prstGeom>
                  </pic:spPr>
                </pic:pic>
              </a:graphicData>
            </a:graphic>
          </wp:inline>
        </w:drawing>
      </w:r>
    </w:p>
    <w:p w:rsidR="00C555E4" w:rsidP="00C555E4" w:rsidRDefault="00C555E4" w14:paraId="53D2F8AD" w14:textId="707DD6AE">
      <w:r>
        <w:t>Dentro dele, adicione a seguinte linha (substituindo pela sua chave real):</w:t>
      </w:r>
    </w:p>
    <w:p w:rsidRPr="00C555E4" w:rsidR="00C555E4" w:rsidP="00C555E4" w:rsidRDefault="00C555E4" w14:paraId="42B33826" w14:textId="3712A140">
      <w:pPr>
        <w:ind w:firstLine="0"/>
        <w:jc w:val="center"/>
      </w:pPr>
      <w:r w:rsidRPr="00C555E4">
        <w:rPr>
          <w:noProof/>
          <w:lang w:eastAsia="pt-BR"/>
        </w:rPr>
        <w:drawing>
          <wp:inline distT="0" distB="0" distL="0" distR="0" wp14:anchorId="60C0D6EF" wp14:editId="020C17C5">
            <wp:extent cx="2253082" cy="265069"/>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4419" cy="278168"/>
                    </a:xfrm>
                    <a:prstGeom prst="rect">
                      <a:avLst/>
                    </a:prstGeom>
                  </pic:spPr>
                </pic:pic>
              </a:graphicData>
            </a:graphic>
          </wp:inline>
        </w:drawing>
      </w:r>
    </w:p>
    <w:p w:rsidR="00C555E4" w:rsidP="00C555E4" w:rsidRDefault="00C555E4" w14:paraId="33A0B067" w14:textId="77777777">
      <w:pPr>
        <w:pStyle w:val="Ttulo3"/>
      </w:pPr>
      <w:r>
        <w:t>Inicie o projeto localmente</w:t>
      </w:r>
    </w:p>
    <w:p w:rsidR="00C077AB" w:rsidP="00C555E4" w:rsidRDefault="00C555E4" w14:paraId="411D0749" w14:textId="5EAE51CD">
      <w:r>
        <w:t>Execute o comando:</w:t>
      </w:r>
    </w:p>
    <w:p w:rsidR="00C077AB" w:rsidP="00C555E4" w:rsidRDefault="00C555E4" w14:paraId="66EF9025" w14:textId="0194CEF6">
      <w:pPr>
        <w:ind w:firstLine="0"/>
        <w:jc w:val="center"/>
      </w:pPr>
      <w:r w:rsidRPr="00C555E4">
        <w:rPr>
          <w:noProof/>
          <w:lang w:eastAsia="pt-BR"/>
        </w:rPr>
        <w:drawing>
          <wp:inline distT="0" distB="0" distL="0" distR="0" wp14:anchorId="2A2C5B68" wp14:editId="5138BE52">
            <wp:extent cx="1029978" cy="241402"/>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9283" cy="252958"/>
                    </a:xfrm>
                    <a:prstGeom prst="rect">
                      <a:avLst/>
                    </a:prstGeom>
                  </pic:spPr>
                </pic:pic>
              </a:graphicData>
            </a:graphic>
          </wp:inline>
        </w:drawing>
      </w:r>
    </w:p>
    <w:p w:rsidR="00C555E4" w:rsidP="00C555E4" w:rsidRDefault="00C555E4" w14:paraId="6193E3BE" w14:textId="5B56D999">
      <w:r>
        <w:t>Isso abrirá o projeto em ambiente de desenvolvimento no seu navegador.</w:t>
      </w:r>
    </w:p>
    <w:p w:rsidR="00C555E4" w:rsidP="00C555E4" w:rsidRDefault="00C555E4" w14:paraId="73F5B70D" w14:textId="77777777"/>
    <w:p w:rsidR="00C555E4" w:rsidP="00C555E4" w:rsidRDefault="00C555E4" w14:paraId="0A3F14A1" w14:textId="77777777">
      <w:pPr>
        <w:pStyle w:val="Ttulo2"/>
      </w:pPr>
      <w:r>
        <w:t>Informações adicionais</w:t>
      </w:r>
    </w:p>
    <w:p w:rsidR="00C555E4" w:rsidP="00C555E4" w:rsidRDefault="00C555E4" w14:paraId="31071D23" w14:textId="77777777">
      <w:pPr>
        <w:pStyle w:val="PargrafodaLista"/>
        <w:numPr>
          <w:ilvl w:val="0"/>
          <w:numId w:val="14"/>
        </w:numPr>
        <w:ind w:left="993"/>
      </w:pPr>
      <w:r w:rsidRPr="00C555E4">
        <w:rPr>
          <w:b/>
        </w:rPr>
        <w:t>Autores</w:t>
      </w:r>
      <w:r>
        <w:t>: Arlison Gaspar de Oliveira, Ítalo Francisco Almeida de Oliveira, Gustavo de Oliveira Rego Morais, João Pedro Miranda Sousa, Cauã Gabriel Santos Barros</w:t>
      </w:r>
    </w:p>
    <w:p w:rsidR="00C555E4" w:rsidP="00C555E4" w:rsidRDefault="00C555E4" w14:paraId="7E5B4342" w14:textId="77777777">
      <w:pPr>
        <w:pStyle w:val="PargrafodaLista"/>
        <w:numPr>
          <w:ilvl w:val="0"/>
          <w:numId w:val="14"/>
        </w:numPr>
        <w:ind w:left="993"/>
      </w:pPr>
      <w:r w:rsidRPr="00C555E4">
        <w:rPr>
          <w:b/>
        </w:rPr>
        <w:t>Contato principal</w:t>
      </w:r>
      <w:r>
        <w:t>: arlison.go@discente.ufma.br</w:t>
      </w:r>
    </w:p>
    <w:p w:rsidR="00C555E4" w:rsidP="00C555E4" w:rsidRDefault="00C555E4" w14:paraId="6D830CA0" w14:textId="77777777">
      <w:pPr>
        <w:pStyle w:val="PargrafodaLista"/>
        <w:numPr>
          <w:ilvl w:val="0"/>
          <w:numId w:val="14"/>
        </w:numPr>
        <w:ind w:left="993"/>
      </w:pPr>
      <w:r w:rsidRPr="00C555E4">
        <w:rPr>
          <w:b/>
        </w:rPr>
        <w:t>Data da última versão</w:t>
      </w:r>
      <w:r>
        <w:t>: 01/07/2025</w:t>
      </w:r>
    </w:p>
    <w:p w:rsidR="00214D62" w:rsidP="00214D62" w:rsidRDefault="00C555E4" w14:paraId="2B7381C8" w14:textId="77777777">
      <w:pPr>
        <w:pStyle w:val="PargrafodaLista"/>
        <w:numPr>
          <w:ilvl w:val="0"/>
          <w:numId w:val="14"/>
        </w:numPr>
        <w:ind w:left="993"/>
      </w:pPr>
      <w:r w:rsidRPr="00C555E4">
        <w:rPr>
          <w:b/>
        </w:rPr>
        <w:t>Versão</w:t>
      </w:r>
      <w:r>
        <w:t>: 6.1</w:t>
      </w:r>
    </w:p>
    <w:p w:rsidR="00214D62" w:rsidP="00214D62" w:rsidRDefault="00214D62" w14:paraId="66D371E4" w14:textId="09469F9D">
      <w:pPr>
        <w:pStyle w:val="PargrafodaLista"/>
        <w:numPr>
          <w:ilvl w:val="0"/>
          <w:numId w:val="14"/>
        </w:numPr>
        <w:ind w:left="993"/>
      </w:pPr>
      <w:r w:rsidRPr="00214D62">
        <w:rPr>
          <w:b/>
        </w:rPr>
        <w:t>Agradecimentos</w:t>
      </w:r>
      <w:r w:rsidRPr="00214D62">
        <w:t>: Universidade Federal do Maranhão (UFMA), Professor Doutor Thales Levi Azevedo Valente, e colegas de curso.</w:t>
      </w:r>
    </w:p>
    <w:p w:rsidR="00C555E4" w:rsidP="00C555E4" w:rsidRDefault="00C555E4" w14:paraId="2203A926" w14:textId="77777777"/>
    <w:p w:rsidR="00C555E4" w:rsidP="23574978" w:rsidRDefault="00214D62" w14:paraId="7EBD1C8B" w14:textId="0A7FD8FF">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Este projeto visa facilitar a montagem de PCs personalizados com o uso de IA. O problema é a dificuldade dos usuários em escolher peças compatíveis e otimizadas. A solução é um site com IA que coleta preferências e gera builds automaticamente. Foi desenvolvido com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TypeScript</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Node.js e Gemini AI.</w:t>
      </w:r>
    </w:p>
    <w:p w:rsidR="00C555E4" w:rsidP="23574978" w:rsidRDefault="00214D62" w14:paraId="2DF43CB7" w14:textId="5E89DDA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0C555E4" w:rsidP="23574978" w:rsidRDefault="00214D62" w14:paraId="03AE50CE" w14:textId="7BDA909B">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executar o projeto localmente, é necessário ter o Node.js instalado e uma chave de API do Gemini. O processo começa acessando a pasta raiz do projeto com o comando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cd</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codigo</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/MONTAGEM_DE_PC. Em seguida, é preciso instalar as dependências utilizando os seguintes comandos no terminal: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install</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install</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save-dev</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@types/react @types/react-dom,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install</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vite</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save-dev</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install</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jspdf</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0C555E4" w:rsidP="23574978" w:rsidRDefault="00214D62" w14:paraId="22D1BD02" w14:textId="1FB866E4">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Como etapa opcional, recomenda-se rodar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audit</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fix</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--force para corrigir automaticamente vulnerabilidades encontradas nas dependências.</w:t>
      </w:r>
    </w:p>
    <w:p w:rsidR="00C555E4" w:rsidP="23574978" w:rsidRDefault="00214D62" w14:paraId="05E1B2EC" w14:textId="41BA0CA8">
      <w:pPr>
        <w:spacing w:before="240" w:beforeAutospacing="off" w:after="240" w:afterAutospacing="off"/>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Após isso, deve-se configurar a chave da API Gemini. Para isso, crie um arquivo chamado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env.local</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na raiz do projeto e adicione a variável GEMINI_API_KEY com sua respectiva chave.</w:t>
      </w:r>
    </w:p>
    <w:p w:rsidR="00C555E4" w:rsidP="23574978" w:rsidRDefault="00214D62" w14:paraId="7338C235" w14:textId="43CA5367">
      <w:pPr>
        <w:spacing w:before="240" w:beforeAutospacing="off" w:after="240" w:afterAutospacing="off"/>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 tudo pronto, basta iniciar o projeto localmente executando o comando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npm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run</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dev.</w:t>
      </w:r>
    </w:p>
    <w:p w:rsidR="00C555E4" w:rsidP="23574978" w:rsidRDefault="00214D62" w14:paraId="542B0731" w14:textId="40CEC337">
      <w:pPr>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00C555E4" w:rsidP="23574978" w:rsidRDefault="00214D62" w14:paraId="15FB3303" w14:textId="0A0CB8D2">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autor:</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Arlison</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Gaspar de Oliveira, Ítalo Francisco Almeida de Oliveira, Gustavo de Oliveira Rego Morais, Joao Pedro Miranda Sousa, Cauã Gabriel Santos Barros </w:t>
      </w: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contato:</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hyperlink r:id="R47a7081cb01f47a5">
        <w:r w:rsidRPr="23574978" w:rsidR="03400868">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Arlison.go@discente.ufma.br</w:t>
        </w:r>
      </w:hyperlink>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00C555E4" w:rsidP="23574978" w:rsidRDefault="00214D62" w14:paraId="23AECAF0" w14:textId="6621D392">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data última versão:</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18/07/2025 </w:t>
      </w:r>
    </w:p>
    <w:p w:rsidR="00C555E4" w:rsidP="23574978" w:rsidRDefault="00214D62" w14:paraId="560159D3" w14:textId="31359C75">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versão:</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6.4</w:t>
      </w:r>
    </w:p>
    <w:p w:rsidR="00C555E4" w:rsidP="23574978" w:rsidRDefault="00214D62" w14:paraId="29CACBA0" w14:textId="13F0B1A6">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outros repositórios:</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hyperlink r:id="R8b9ec7a473894753">
        <w:r w:rsidRPr="23574978" w:rsidR="03400868">
          <w:rPr>
            <w:rStyle w:val="Hyperlink"/>
            <w:rFonts w:ascii="Times New Roman" w:hAnsi="Times New Roman" w:eastAsia="Times New Roman" w:cs="Times New Roman"/>
            <w:b w:val="0"/>
            <w:bCs w:val="0"/>
            <w:i w:val="0"/>
            <w:iCs w:val="0"/>
            <w:caps w:val="0"/>
            <w:smallCaps w:val="0"/>
            <w:noProof w:val="0"/>
            <w:sz w:val="24"/>
            <w:szCs w:val="24"/>
            <w:lang w:val="pt-BR"/>
          </w:rPr>
          <w:t>https://github.com/gustvo-olive</w:t>
        </w:r>
      </w:hyperlink>
    </w:p>
    <w:p w:rsidR="00C555E4" w:rsidP="23574978" w:rsidRDefault="00214D62" w14:paraId="4233CD42" w14:textId="498D1740">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Agradecimentos:</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Universidade Federal do Maranhão (UFMA), Professor Doutor Thales Levi Azevedo Valente, e colegas de curso.</w:t>
      </w:r>
    </w:p>
    <w:p w:rsidR="00C555E4" w:rsidP="23574978" w:rsidRDefault="00214D62" w14:paraId="7BCA312D" w14:textId="40C3E251">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Copyright/</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License</w:t>
      </w:r>
    </w:p>
    <w:p w:rsidR="00C555E4" w:rsidP="23574978" w:rsidRDefault="00214D62" w14:paraId="43E68123" w14:textId="572EBEE2">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Este material é resultado de um trabalho acadêmico para a disciplina PROJETO E DESENVOLVIMENTO DE SOFTWARE,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copyleft</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 tipo GNU. Ele é licenciado sob os termos da Licença MIT, conforme descrito abaixo, e, portanto, é compatível com a GPL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 também</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 qualifica como software de código aberto. É de domínio público. Os detalhes legais estão abaixo. O espírito desta licença é que você é livre para usar este material para qualquer finalidade, sem nenhum custo. O único requisito é que, se você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usá-los</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nos dê crédito.</w:t>
      </w:r>
    </w:p>
    <w:p w:rsidR="00C555E4" w:rsidP="23574978" w:rsidRDefault="00214D62" w14:paraId="416E0A92" w14:textId="2A7D2692">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00C555E4" w:rsidP="23574978" w:rsidRDefault="00214D62" w14:paraId="10084E3F" w14:textId="0A942317">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Este aviso de direitos autorais e este aviso de permissão devem ser incluídos em todas as cópias ou partes substanciais do Software.</w:t>
      </w:r>
    </w:p>
    <w:p w:rsidR="00C555E4" w:rsidP="23574978" w:rsidRDefault="00214D62" w14:paraId="518B6EF1" w14:textId="697584A2">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SOFTWARE É FORNECIDO "COMO ESTÁ", SEM GARANTIA DE QUALQUER TIPO, EXPRESSA OU IMPLÍCITA, </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INCLUINDO</w:t>
      </w: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00C555E4" w:rsidP="23574978" w:rsidRDefault="00214D62" w14:paraId="142485AE" w14:textId="28BCA9CC">
      <w:pPr>
        <w:spacing w:before="240" w:beforeAutospacing="off" w:after="240" w:afterAutospacing="off"/>
        <w:ind w:firstLine="0"/>
        <w:jc w:val="both"/>
        <w:rPr>
          <w:rFonts w:ascii="Times New Roman" w:hAnsi="Times New Roman" w:eastAsia="Times New Roman" w:cs="Times New Roman"/>
          <w:b w:val="0"/>
          <w:bCs w:val="0"/>
          <w:i w:val="0"/>
          <w:iCs w:val="0"/>
          <w:caps w:val="0"/>
          <w:smallCaps w:val="0"/>
          <w:noProof w:val="0"/>
          <w:color w:val="467886"/>
          <w:sz w:val="24"/>
          <w:szCs w:val="24"/>
          <w:lang w:val="pt-BR"/>
        </w:rPr>
      </w:pPr>
      <w:r w:rsidRPr="23574978" w:rsidR="03400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mais informações sobre a Licença MIT: </w:t>
      </w:r>
      <w:hyperlink r:id="R65f35217bf104420">
        <w:r w:rsidRPr="23574978" w:rsidR="03400868">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https://opensource.org/licenses/MIT</w:t>
        </w:r>
      </w:hyperlink>
    </w:p>
    <w:p w:rsidR="00C555E4" w:rsidP="23574978" w:rsidRDefault="00214D62" w14:paraId="2DE6B466" w14:textId="56A8336F">
      <w:pPr>
        <w:ind w:firstLine="0"/>
        <w:rPr>
          <w:rFonts w:ascii="Times New Roman" w:hAnsi="Times New Roman" w:eastAsia="Times New Roman" w:cs="Times New Roman"/>
        </w:rPr>
      </w:pPr>
      <w:r w:rsidRPr="23574978" w:rsidR="00214D62">
        <w:rPr>
          <w:rFonts w:ascii="Times New Roman" w:hAnsi="Times New Roman" w:eastAsia="Times New Roman" w:cs="Times New Roman"/>
        </w:rPr>
        <w:t xml:space="preserve"> </w:t>
      </w:r>
    </w:p>
    <w:sectPr w:rsidR="00C555E4" w:rsidSect="008D4909">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2A50"/>
    <w:multiLevelType w:val="hybridMultilevel"/>
    <w:tmpl w:val="F51E20F0"/>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11800882"/>
    <w:multiLevelType w:val="multilevel"/>
    <w:tmpl w:val="978EA6F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1674B5"/>
    <w:multiLevelType w:val="hybridMultilevel"/>
    <w:tmpl w:val="BEB82D14"/>
    <w:lvl w:ilvl="0" w:tplc="9FA2762E">
      <w:start w:val="1"/>
      <w:numFmt w:val="decimal"/>
      <w:lvlText w:val="%1."/>
      <w:lvlJc w:val="left"/>
      <w:pPr>
        <w:ind w:left="720" w:hanging="360"/>
      </w:pPr>
    </w:lvl>
    <w:lvl w:ilvl="1" w:tplc="246A3FAC">
      <w:start w:val="1"/>
      <w:numFmt w:val="lowerLetter"/>
      <w:lvlText w:val="%2."/>
      <w:lvlJc w:val="left"/>
      <w:pPr>
        <w:ind w:left="1440" w:hanging="360"/>
      </w:pPr>
    </w:lvl>
    <w:lvl w:ilvl="2" w:tplc="1B5CE892">
      <w:start w:val="1"/>
      <w:numFmt w:val="lowerRoman"/>
      <w:lvlText w:val="%3."/>
      <w:lvlJc w:val="right"/>
      <w:pPr>
        <w:ind w:left="2160" w:hanging="180"/>
      </w:pPr>
    </w:lvl>
    <w:lvl w:ilvl="3" w:tplc="D6F06DAA">
      <w:start w:val="1"/>
      <w:numFmt w:val="decimal"/>
      <w:lvlText w:val="%4."/>
      <w:lvlJc w:val="left"/>
      <w:pPr>
        <w:ind w:left="2880" w:hanging="360"/>
      </w:pPr>
    </w:lvl>
    <w:lvl w:ilvl="4" w:tplc="A086C93A">
      <w:start w:val="1"/>
      <w:numFmt w:val="lowerLetter"/>
      <w:lvlText w:val="%5."/>
      <w:lvlJc w:val="left"/>
      <w:pPr>
        <w:ind w:left="3600" w:hanging="360"/>
      </w:pPr>
    </w:lvl>
    <w:lvl w:ilvl="5" w:tplc="66842CE8">
      <w:start w:val="1"/>
      <w:numFmt w:val="lowerRoman"/>
      <w:lvlText w:val="%6."/>
      <w:lvlJc w:val="right"/>
      <w:pPr>
        <w:ind w:left="4320" w:hanging="180"/>
      </w:pPr>
    </w:lvl>
    <w:lvl w:ilvl="6" w:tplc="45F2CF1C">
      <w:start w:val="1"/>
      <w:numFmt w:val="decimal"/>
      <w:lvlText w:val="%7."/>
      <w:lvlJc w:val="left"/>
      <w:pPr>
        <w:ind w:left="5040" w:hanging="360"/>
      </w:pPr>
    </w:lvl>
    <w:lvl w:ilvl="7" w:tplc="11C64C2A">
      <w:start w:val="1"/>
      <w:numFmt w:val="lowerLetter"/>
      <w:lvlText w:val="%8."/>
      <w:lvlJc w:val="left"/>
      <w:pPr>
        <w:ind w:left="5760" w:hanging="360"/>
      </w:pPr>
    </w:lvl>
    <w:lvl w:ilvl="8" w:tplc="710684C0">
      <w:start w:val="1"/>
      <w:numFmt w:val="lowerRoman"/>
      <w:lvlText w:val="%9."/>
      <w:lvlJc w:val="right"/>
      <w:pPr>
        <w:ind w:left="6480" w:hanging="180"/>
      </w:pPr>
    </w:lvl>
  </w:abstractNum>
  <w:abstractNum w:abstractNumId="3" w15:restartNumberingAfterBreak="0">
    <w:nsid w:val="20DC52B6"/>
    <w:multiLevelType w:val="hybridMultilevel"/>
    <w:tmpl w:val="94D89C78"/>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4" w15:restartNumberingAfterBreak="0">
    <w:nsid w:val="28419E69"/>
    <w:multiLevelType w:val="hybridMultilevel"/>
    <w:tmpl w:val="590EC442"/>
    <w:lvl w:ilvl="0" w:tplc="923C76F6">
      <w:start w:val="1"/>
      <w:numFmt w:val="bullet"/>
      <w:lvlText w:val=""/>
      <w:lvlJc w:val="left"/>
      <w:pPr>
        <w:ind w:left="720" w:hanging="360"/>
      </w:pPr>
      <w:rPr>
        <w:rFonts w:hint="default" w:ascii="Symbol" w:hAnsi="Symbol"/>
      </w:rPr>
    </w:lvl>
    <w:lvl w:ilvl="1" w:tplc="2AB48702">
      <w:start w:val="1"/>
      <w:numFmt w:val="bullet"/>
      <w:lvlText w:val="o"/>
      <w:lvlJc w:val="left"/>
      <w:pPr>
        <w:ind w:left="1440" w:hanging="360"/>
      </w:pPr>
      <w:rPr>
        <w:rFonts w:hint="default" w:ascii="Courier New" w:hAnsi="Courier New"/>
      </w:rPr>
    </w:lvl>
    <w:lvl w:ilvl="2" w:tplc="ECBA41D2">
      <w:start w:val="1"/>
      <w:numFmt w:val="bullet"/>
      <w:lvlText w:val=""/>
      <w:lvlJc w:val="left"/>
      <w:pPr>
        <w:ind w:left="2160" w:hanging="360"/>
      </w:pPr>
      <w:rPr>
        <w:rFonts w:hint="default" w:ascii="Wingdings" w:hAnsi="Wingdings"/>
      </w:rPr>
    </w:lvl>
    <w:lvl w:ilvl="3" w:tplc="925694DA">
      <w:start w:val="1"/>
      <w:numFmt w:val="bullet"/>
      <w:lvlText w:val=""/>
      <w:lvlJc w:val="left"/>
      <w:pPr>
        <w:ind w:left="2880" w:hanging="360"/>
      </w:pPr>
      <w:rPr>
        <w:rFonts w:hint="default" w:ascii="Symbol" w:hAnsi="Symbol"/>
      </w:rPr>
    </w:lvl>
    <w:lvl w:ilvl="4" w:tplc="08B6B21E">
      <w:start w:val="1"/>
      <w:numFmt w:val="bullet"/>
      <w:lvlText w:val="o"/>
      <w:lvlJc w:val="left"/>
      <w:pPr>
        <w:ind w:left="3600" w:hanging="360"/>
      </w:pPr>
      <w:rPr>
        <w:rFonts w:hint="default" w:ascii="Courier New" w:hAnsi="Courier New"/>
      </w:rPr>
    </w:lvl>
    <w:lvl w:ilvl="5" w:tplc="C444D8FA">
      <w:start w:val="1"/>
      <w:numFmt w:val="bullet"/>
      <w:lvlText w:val=""/>
      <w:lvlJc w:val="left"/>
      <w:pPr>
        <w:ind w:left="4320" w:hanging="360"/>
      </w:pPr>
      <w:rPr>
        <w:rFonts w:hint="default" w:ascii="Wingdings" w:hAnsi="Wingdings"/>
      </w:rPr>
    </w:lvl>
    <w:lvl w:ilvl="6" w:tplc="8D7AFD9E">
      <w:start w:val="1"/>
      <w:numFmt w:val="bullet"/>
      <w:lvlText w:val=""/>
      <w:lvlJc w:val="left"/>
      <w:pPr>
        <w:ind w:left="5040" w:hanging="360"/>
      </w:pPr>
      <w:rPr>
        <w:rFonts w:hint="default" w:ascii="Symbol" w:hAnsi="Symbol"/>
      </w:rPr>
    </w:lvl>
    <w:lvl w:ilvl="7" w:tplc="2F5C64B0">
      <w:start w:val="1"/>
      <w:numFmt w:val="bullet"/>
      <w:lvlText w:val="o"/>
      <w:lvlJc w:val="left"/>
      <w:pPr>
        <w:ind w:left="5760" w:hanging="360"/>
      </w:pPr>
      <w:rPr>
        <w:rFonts w:hint="default" w:ascii="Courier New" w:hAnsi="Courier New"/>
      </w:rPr>
    </w:lvl>
    <w:lvl w:ilvl="8" w:tplc="0854BF42">
      <w:start w:val="1"/>
      <w:numFmt w:val="bullet"/>
      <w:lvlText w:val=""/>
      <w:lvlJc w:val="left"/>
      <w:pPr>
        <w:ind w:left="6480" w:hanging="360"/>
      </w:pPr>
      <w:rPr>
        <w:rFonts w:hint="default" w:ascii="Wingdings" w:hAnsi="Wingdings"/>
      </w:rPr>
    </w:lvl>
  </w:abstractNum>
  <w:abstractNum w:abstractNumId="5" w15:restartNumberingAfterBreak="0">
    <w:nsid w:val="2C83669B"/>
    <w:multiLevelType w:val="hybridMultilevel"/>
    <w:tmpl w:val="26FA873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6" w15:restartNumberingAfterBreak="0">
    <w:nsid w:val="4C2ABB00"/>
    <w:multiLevelType w:val="hybridMultilevel"/>
    <w:tmpl w:val="FD16CA24"/>
    <w:lvl w:ilvl="0" w:tplc="6CDE17F2">
      <w:start w:val="1"/>
      <w:numFmt w:val="bullet"/>
      <w:lvlText w:val=""/>
      <w:lvlJc w:val="left"/>
      <w:pPr>
        <w:ind w:left="720" w:hanging="360"/>
      </w:pPr>
      <w:rPr>
        <w:rFonts w:hint="default" w:ascii="Symbol" w:hAnsi="Symbol"/>
      </w:rPr>
    </w:lvl>
    <w:lvl w:ilvl="1" w:tplc="DC7ADA98">
      <w:start w:val="1"/>
      <w:numFmt w:val="bullet"/>
      <w:lvlText w:val="o"/>
      <w:lvlJc w:val="left"/>
      <w:pPr>
        <w:ind w:left="1440" w:hanging="360"/>
      </w:pPr>
      <w:rPr>
        <w:rFonts w:hint="default" w:ascii="Courier New" w:hAnsi="Courier New"/>
      </w:rPr>
    </w:lvl>
    <w:lvl w:ilvl="2" w:tplc="7D1AC962">
      <w:start w:val="1"/>
      <w:numFmt w:val="bullet"/>
      <w:lvlText w:val=""/>
      <w:lvlJc w:val="left"/>
      <w:pPr>
        <w:ind w:left="2160" w:hanging="360"/>
      </w:pPr>
      <w:rPr>
        <w:rFonts w:hint="default" w:ascii="Wingdings" w:hAnsi="Wingdings"/>
      </w:rPr>
    </w:lvl>
    <w:lvl w:ilvl="3" w:tplc="3BA8FC18">
      <w:start w:val="1"/>
      <w:numFmt w:val="bullet"/>
      <w:lvlText w:val=""/>
      <w:lvlJc w:val="left"/>
      <w:pPr>
        <w:ind w:left="2880" w:hanging="360"/>
      </w:pPr>
      <w:rPr>
        <w:rFonts w:hint="default" w:ascii="Symbol" w:hAnsi="Symbol"/>
      </w:rPr>
    </w:lvl>
    <w:lvl w:ilvl="4" w:tplc="A9DE1A58">
      <w:start w:val="1"/>
      <w:numFmt w:val="bullet"/>
      <w:lvlText w:val="o"/>
      <w:lvlJc w:val="left"/>
      <w:pPr>
        <w:ind w:left="3600" w:hanging="360"/>
      </w:pPr>
      <w:rPr>
        <w:rFonts w:hint="default" w:ascii="Courier New" w:hAnsi="Courier New"/>
      </w:rPr>
    </w:lvl>
    <w:lvl w:ilvl="5" w:tplc="0232A3FC">
      <w:start w:val="1"/>
      <w:numFmt w:val="bullet"/>
      <w:lvlText w:val=""/>
      <w:lvlJc w:val="left"/>
      <w:pPr>
        <w:ind w:left="4320" w:hanging="360"/>
      </w:pPr>
      <w:rPr>
        <w:rFonts w:hint="default" w:ascii="Wingdings" w:hAnsi="Wingdings"/>
      </w:rPr>
    </w:lvl>
    <w:lvl w:ilvl="6" w:tplc="A0DA45F4">
      <w:start w:val="1"/>
      <w:numFmt w:val="bullet"/>
      <w:lvlText w:val=""/>
      <w:lvlJc w:val="left"/>
      <w:pPr>
        <w:ind w:left="5040" w:hanging="360"/>
      </w:pPr>
      <w:rPr>
        <w:rFonts w:hint="default" w:ascii="Symbol" w:hAnsi="Symbol"/>
      </w:rPr>
    </w:lvl>
    <w:lvl w:ilvl="7" w:tplc="10C6E482">
      <w:start w:val="1"/>
      <w:numFmt w:val="bullet"/>
      <w:lvlText w:val="o"/>
      <w:lvlJc w:val="left"/>
      <w:pPr>
        <w:ind w:left="5760" w:hanging="360"/>
      </w:pPr>
      <w:rPr>
        <w:rFonts w:hint="default" w:ascii="Courier New" w:hAnsi="Courier New"/>
      </w:rPr>
    </w:lvl>
    <w:lvl w:ilvl="8" w:tplc="E244CCDA">
      <w:start w:val="1"/>
      <w:numFmt w:val="bullet"/>
      <w:lvlText w:val=""/>
      <w:lvlJc w:val="left"/>
      <w:pPr>
        <w:ind w:left="6480" w:hanging="360"/>
      </w:pPr>
      <w:rPr>
        <w:rFonts w:hint="default" w:ascii="Wingdings" w:hAnsi="Wingdings"/>
      </w:rPr>
    </w:lvl>
  </w:abstractNum>
  <w:abstractNum w:abstractNumId="7" w15:restartNumberingAfterBreak="0">
    <w:nsid w:val="4DA8B8AC"/>
    <w:multiLevelType w:val="hybridMultilevel"/>
    <w:tmpl w:val="6988FE86"/>
    <w:lvl w:ilvl="0" w:tplc="0DFE1CF8">
      <w:start w:val="1"/>
      <w:numFmt w:val="decimal"/>
      <w:lvlText w:val="%1."/>
      <w:lvlJc w:val="left"/>
      <w:pPr>
        <w:ind w:left="720" w:hanging="360"/>
      </w:pPr>
    </w:lvl>
    <w:lvl w:ilvl="1" w:tplc="A2D6711C">
      <w:start w:val="1"/>
      <w:numFmt w:val="lowerLetter"/>
      <w:lvlText w:val="%2."/>
      <w:lvlJc w:val="left"/>
      <w:pPr>
        <w:ind w:left="1440" w:hanging="360"/>
      </w:pPr>
    </w:lvl>
    <w:lvl w:ilvl="2" w:tplc="9D2E9828">
      <w:start w:val="1"/>
      <w:numFmt w:val="lowerRoman"/>
      <w:lvlText w:val="%3."/>
      <w:lvlJc w:val="right"/>
      <w:pPr>
        <w:ind w:left="2160" w:hanging="180"/>
      </w:pPr>
    </w:lvl>
    <w:lvl w:ilvl="3" w:tplc="B8504F4C">
      <w:start w:val="1"/>
      <w:numFmt w:val="decimal"/>
      <w:lvlText w:val="%4."/>
      <w:lvlJc w:val="left"/>
      <w:pPr>
        <w:ind w:left="2880" w:hanging="360"/>
      </w:pPr>
    </w:lvl>
    <w:lvl w:ilvl="4" w:tplc="723000B0">
      <w:start w:val="1"/>
      <w:numFmt w:val="lowerLetter"/>
      <w:lvlText w:val="%5."/>
      <w:lvlJc w:val="left"/>
      <w:pPr>
        <w:ind w:left="3600" w:hanging="360"/>
      </w:pPr>
    </w:lvl>
    <w:lvl w:ilvl="5" w:tplc="D5863618">
      <w:start w:val="1"/>
      <w:numFmt w:val="lowerRoman"/>
      <w:lvlText w:val="%6."/>
      <w:lvlJc w:val="right"/>
      <w:pPr>
        <w:ind w:left="4320" w:hanging="180"/>
      </w:pPr>
    </w:lvl>
    <w:lvl w:ilvl="6" w:tplc="A1A256CA">
      <w:start w:val="1"/>
      <w:numFmt w:val="decimal"/>
      <w:lvlText w:val="%7."/>
      <w:lvlJc w:val="left"/>
      <w:pPr>
        <w:ind w:left="5040" w:hanging="360"/>
      </w:pPr>
    </w:lvl>
    <w:lvl w:ilvl="7" w:tplc="09BCDB94">
      <w:start w:val="1"/>
      <w:numFmt w:val="lowerLetter"/>
      <w:lvlText w:val="%8."/>
      <w:lvlJc w:val="left"/>
      <w:pPr>
        <w:ind w:left="5760" w:hanging="360"/>
      </w:pPr>
    </w:lvl>
    <w:lvl w:ilvl="8" w:tplc="40BE1A56">
      <w:start w:val="1"/>
      <w:numFmt w:val="lowerRoman"/>
      <w:lvlText w:val="%9."/>
      <w:lvlJc w:val="right"/>
      <w:pPr>
        <w:ind w:left="6480" w:hanging="180"/>
      </w:pPr>
    </w:lvl>
  </w:abstractNum>
  <w:abstractNum w:abstractNumId="8" w15:restartNumberingAfterBreak="0">
    <w:nsid w:val="52D4611A"/>
    <w:multiLevelType w:val="hybridMultilevel"/>
    <w:tmpl w:val="B5AC137E"/>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9" w15:restartNumberingAfterBreak="0">
    <w:nsid w:val="6634A98F"/>
    <w:multiLevelType w:val="hybridMultilevel"/>
    <w:tmpl w:val="BB90381C"/>
    <w:lvl w:ilvl="0" w:tplc="16C0094E">
      <w:start w:val="1"/>
      <w:numFmt w:val="bullet"/>
      <w:lvlText w:val=""/>
      <w:lvlJc w:val="left"/>
      <w:pPr>
        <w:ind w:left="720" w:hanging="360"/>
      </w:pPr>
      <w:rPr>
        <w:rFonts w:hint="default" w:ascii="Symbol" w:hAnsi="Symbol"/>
      </w:rPr>
    </w:lvl>
    <w:lvl w:ilvl="1" w:tplc="6C7E976E">
      <w:start w:val="1"/>
      <w:numFmt w:val="bullet"/>
      <w:lvlText w:val="o"/>
      <w:lvlJc w:val="left"/>
      <w:pPr>
        <w:ind w:left="1440" w:hanging="360"/>
      </w:pPr>
      <w:rPr>
        <w:rFonts w:hint="default" w:ascii="Courier New" w:hAnsi="Courier New"/>
      </w:rPr>
    </w:lvl>
    <w:lvl w:ilvl="2" w:tplc="E1D679C6">
      <w:start w:val="1"/>
      <w:numFmt w:val="bullet"/>
      <w:lvlText w:val=""/>
      <w:lvlJc w:val="left"/>
      <w:pPr>
        <w:ind w:left="2160" w:hanging="360"/>
      </w:pPr>
      <w:rPr>
        <w:rFonts w:hint="default" w:ascii="Wingdings" w:hAnsi="Wingdings"/>
      </w:rPr>
    </w:lvl>
    <w:lvl w:ilvl="3" w:tplc="3D3C8A52">
      <w:start w:val="1"/>
      <w:numFmt w:val="bullet"/>
      <w:lvlText w:val=""/>
      <w:lvlJc w:val="left"/>
      <w:pPr>
        <w:ind w:left="2880" w:hanging="360"/>
      </w:pPr>
      <w:rPr>
        <w:rFonts w:hint="default" w:ascii="Symbol" w:hAnsi="Symbol"/>
      </w:rPr>
    </w:lvl>
    <w:lvl w:ilvl="4" w:tplc="E4A66142">
      <w:start w:val="1"/>
      <w:numFmt w:val="bullet"/>
      <w:lvlText w:val="o"/>
      <w:lvlJc w:val="left"/>
      <w:pPr>
        <w:ind w:left="3600" w:hanging="360"/>
      </w:pPr>
      <w:rPr>
        <w:rFonts w:hint="default" w:ascii="Courier New" w:hAnsi="Courier New"/>
      </w:rPr>
    </w:lvl>
    <w:lvl w:ilvl="5" w:tplc="95289118">
      <w:start w:val="1"/>
      <w:numFmt w:val="bullet"/>
      <w:lvlText w:val=""/>
      <w:lvlJc w:val="left"/>
      <w:pPr>
        <w:ind w:left="4320" w:hanging="360"/>
      </w:pPr>
      <w:rPr>
        <w:rFonts w:hint="default" w:ascii="Wingdings" w:hAnsi="Wingdings"/>
      </w:rPr>
    </w:lvl>
    <w:lvl w:ilvl="6" w:tplc="F0266A0A">
      <w:start w:val="1"/>
      <w:numFmt w:val="bullet"/>
      <w:lvlText w:val=""/>
      <w:lvlJc w:val="left"/>
      <w:pPr>
        <w:ind w:left="5040" w:hanging="360"/>
      </w:pPr>
      <w:rPr>
        <w:rFonts w:hint="default" w:ascii="Symbol" w:hAnsi="Symbol"/>
      </w:rPr>
    </w:lvl>
    <w:lvl w:ilvl="7" w:tplc="59DE0F84">
      <w:start w:val="1"/>
      <w:numFmt w:val="bullet"/>
      <w:lvlText w:val="o"/>
      <w:lvlJc w:val="left"/>
      <w:pPr>
        <w:ind w:left="5760" w:hanging="360"/>
      </w:pPr>
      <w:rPr>
        <w:rFonts w:hint="default" w:ascii="Courier New" w:hAnsi="Courier New"/>
      </w:rPr>
    </w:lvl>
    <w:lvl w:ilvl="8" w:tplc="AECC39AC">
      <w:start w:val="1"/>
      <w:numFmt w:val="bullet"/>
      <w:lvlText w:val=""/>
      <w:lvlJc w:val="left"/>
      <w:pPr>
        <w:ind w:left="6480" w:hanging="360"/>
      </w:pPr>
      <w:rPr>
        <w:rFonts w:hint="default" w:ascii="Wingdings" w:hAnsi="Wingdings"/>
      </w:rPr>
    </w:lvl>
  </w:abstractNum>
  <w:abstractNum w:abstractNumId="10" w15:restartNumberingAfterBreak="0">
    <w:nsid w:val="67417549"/>
    <w:multiLevelType w:val="hybridMultilevel"/>
    <w:tmpl w:val="8244DE8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1" w15:restartNumberingAfterBreak="0">
    <w:nsid w:val="75796B80"/>
    <w:multiLevelType w:val="hybridMultilevel"/>
    <w:tmpl w:val="CCDA67C4"/>
    <w:lvl w:ilvl="0" w:tplc="0416000F">
      <w:start w:val="1"/>
      <w:numFmt w:val="decimal"/>
      <w:lvlText w:val="%1."/>
      <w:lvlJc w:val="left"/>
      <w:pPr>
        <w:ind w:left="720" w:hanging="360"/>
      </w:pPr>
    </w:lvl>
    <w:lvl w:ilvl="1" w:tplc="A2D6711C">
      <w:start w:val="1"/>
      <w:numFmt w:val="lowerLetter"/>
      <w:lvlText w:val="%2."/>
      <w:lvlJc w:val="left"/>
      <w:pPr>
        <w:ind w:left="1440" w:hanging="360"/>
      </w:pPr>
    </w:lvl>
    <w:lvl w:ilvl="2" w:tplc="9D2E9828">
      <w:start w:val="1"/>
      <w:numFmt w:val="lowerRoman"/>
      <w:lvlText w:val="%3."/>
      <w:lvlJc w:val="right"/>
      <w:pPr>
        <w:ind w:left="2160" w:hanging="180"/>
      </w:pPr>
    </w:lvl>
    <w:lvl w:ilvl="3" w:tplc="B8504F4C">
      <w:start w:val="1"/>
      <w:numFmt w:val="decimal"/>
      <w:lvlText w:val="%4."/>
      <w:lvlJc w:val="left"/>
      <w:pPr>
        <w:ind w:left="2880" w:hanging="360"/>
      </w:pPr>
    </w:lvl>
    <w:lvl w:ilvl="4" w:tplc="723000B0">
      <w:start w:val="1"/>
      <w:numFmt w:val="lowerLetter"/>
      <w:lvlText w:val="%5."/>
      <w:lvlJc w:val="left"/>
      <w:pPr>
        <w:ind w:left="3600" w:hanging="360"/>
      </w:pPr>
    </w:lvl>
    <w:lvl w:ilvl="5" w:tplc="D5863618">
      <w:start w:val="1"/>
      <w:numFmt w:val="lowerRoman"/>
      <w:lvlText w:val="%6."/>
      <w:lvlJc w:val="right"/>
      <w:pPr>
        <w:ind w:left="4320" w:hanging="180"/>
      </w:pPr>
    </w:lvl>
    <w:lvl w:ilvl="6" w:tplc="A1A256CA">
      <w:start w:val="1"/>
      <w:numFmt w:val="decimal"/>
      <w:lvlText w:val="%7."/>
      <w:lvlJc w:val="left"/>
      <w:pPr>
        <w:ind w:left="5040" w:hanging="360"/>
      </w:pPr>
    </w:lvl>
    <w:lvl w:ilvl="7" w:tplc="09BCDB94">
      <w:start w:val="1"/>
      <w:numFmt w:val="lowerLetter"/>
      <w:lvlText w:val="%8."/>
      <w:lvlJc w:val="left"/>
      <w:pPr>
        <w:ind w:left="5760" w:hanging="360"/>
      </w:pPr>
    </w:lvl>
    <w:lvl w:ilvl="8" w:tplc="40BE1A56">
      <w:start w:val="1"/>
      <w:numFmt w:val="lowerRoman"/>
      <w:lvlText w:val="%9."/>
      <w:lvlJc w:val="right"/>
      <w:pPr>
        <w:ind w:left="6480" w:hanging="180"/>
      </w:pPr>
    </w:lvl>
  </w:abstractNum>
  <w:abstractNum w:abstractNumId="12" w15:restartNumberingAfterBreak="0">
    <w:nsid w:val="75A91A90"/>
    <w:multiLevelType w:val="hybridMultilevel"/>
    <w:tmpl w:val="8548A41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3" w15:restartNumberingAfterBreak="0">
    <w:nsid w:val="78F65C5B"/>
    <w:multiLevelType w:val="hybridMultilevel"/>
    <w:tmpl w:val="80A47568"/>
    <w:lvl w:ilvl="0" w:tplc="BBCC31B8">
      <w:start w:val="1"/>
      <w:numFmt w:val="bullet"/>
      <w:lvlText w:val=""/>
      <w:lvlJc w:val="left"/>
      <w:pPr>
        <w:ind w:left="720" w:hanging="360"/>
      </w:pPr>
      <w:rPr>
        <w:rFonts w:hint="default" w:ascii="Symbol" w:hAnsi="Symbol"/>
      </w:rPr>
    </w:lvl>
    <w:lvl w:ilvl="1" w:tplc="DB18C55C">
      <w:start w:val="1"/>
      <w:numFmt w:val="bullet"/>
      <w:lvlText w:val="o"/>
      <w:lvlJc w:val="left"/>
      <w:pPr>
        <w:ind w:left="1440" w:hanging="360"/>
      </w:pPr>
      <w:rPr>
        <w:rFonts w:hint="default" w:ascii="Courier New" w:hAnsi="Courier New"/>
      </w:rPr>
    </w:lvl>
    <w:lvl w:ilvl="2" w:tplc="F058F360">
      <w:start w:val="1"/>
      <w:numFmt w:val="bullet"/>
      <w:lvlText w:val=""/>
      <w:lvlJc w:val="left"/>
      <w:pPr>
        <w:ind w:left="2160" w:hanging="360"/>
      </w:pPr>
      <w:rPr>
        <w:rFonts w:hint="default" w:ascii="Wingdings" w:hAnsi="Wingdings"/>
      </w:rPr>
    </w:lvl>
    <w:lvl w:ilvl="3" w:tplc="60F4088C">
      <w:start w:val="1"/>
      <w:numFmt w:val="bullet"/>
      <w:lvlText w:val=""/>
      <w:lvlJc w:val="left"/>
      <w:pPr>
        <w:ind w:left="2880" w:hanging="360"/>
      </w:pPr>
      <w:rPr>
        <w:rFonts w:hint="default" w:ascii="Symbol" w:hAnsi="Symbol"/>
      </w:rPr>
    </w:lvl>
    <w:lvl w:ilvl="4" w:tplc="625251AE">
      <w:start w:val="1"/>
      <w:numFmt w:val="bullet"/>
      <w:lvlText w:val="o"/>
      <w:lvlJc w:val="left"/>
      <w:pPr>
        <w:ind w:left="3600" w:hanging="360"/>
      </w:pPr>
      <w:rPr>
        <w:rFonts w:hint="default" w:ascii="Courier New" w:hAnsi="Courier New"/>
      </w:rPr>
    </w:lvl>
    <w:lvl w:ilvl="5" w:tplc="D3FCE2D4">
      <w:start w:val="1"/>
      <w:numFmt w:val="bullet"/>
      <w:lvlText w:val=""/>
      <w:lvlJc w:val="left"/>
      <w:pPr>
        <w:ind w:left="4320" w:hanging="360"/>
      </w:pPr>
      <w:rPr>
        <w:rFonts w:hint="default" w:ascii="Wingdings" w:hAnsi="Wingdings"/>
      </w:rPr>
    </w:lvl>
    <w:lvl w:ilvl="6" w:tplc="9524FB94">
      <w:start w:val="1"/>
      <w:numFmt w:val="bullet"/>
      <w:lvlText w:val=""/>
      <w:lvlJc w:val="left"/>
      <w:pPr>
        <w:ind w:left="5040" w:hanging="360"/>
      </w:pPr>
      <w:rPr>
        <w:rFonts w:hint="default" w:ascii="Symbol" w:hAnsi="Symbol"/>
      </w:rPr>
    </w:lvl>
    <w:lvl w:ilvl="7" w:tplc="26B2CA7E">
      <w:start w:val="1"/>
      <w:numFmt w:val="bullet"/>
      <w:lvlText w:val="o"/>
      <w:lvlJc w:val="left"/>
      <w:pPr>
        <w:ind w:left="5760" w:hanging="360"/>
      </w:pPr>
      <w:rPr>
        <w:rFonts w:hint="default" w:ascii="Courier New" w:hAnsi="Courier New"/>
      </w:rPr>
    </w:lvl>
    <w:lvl w:ilvl="8" w:tplc="BD18E312">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4"/>
  </w:num>
  <w:num w:numId="4">
    <w:abstractNumId w:val="9"/>
  </w:num>
  <w:num w:numId="5">
    <w:abstractNumId w:val="6"/>
  </w:num>
  <w:num w:numId="6">
    <w:abstractNumId w:val="13"/>
  </w:num>
  <w:num w:numId="7">
    <w:abstractNumId w:val="11"/>
  </w:num>
  <w:num w:numId="8">
    <w:abstractNumId w:val="1"/>
  </w:num>
  <w:num w:numId="9">
    <w:abstractNumId w:val="12"/>
  </w:num>
  <w:num w:numId="10">
    <w:abstractNumId w:val="0"/>
  </w:num>
  <w:num w:numId="11">
    <w:abstractNumId w:val="10"/>
  </w:num>
  <w:num w:numId="12">
    <w:abstractNumId w:val="3"/>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O PEDRO MIRANDA SOUSA">
    <w15:presenceInfo w15:providerId="None" w15:userId="JOAO PEDRO MIRANDA SO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C48691"/>
    <w:rsid w:val="000364E0"/>
    <w:rsid w:val="000A2A20"/>
    <w:rsid w:val="00214D62"/>
    <w:rsid w:val="003C0BAB"/>
    <w:rsid w:val="008D4909"/>
    <w:rsid w:val="009F26AB"/>
    <w:rsid w:val="00C077AB"/>
    <w:rsid w:val="00C555E4"/>
    <w:rsid w:val="00DF7653"/>
    <w:rsid w:val="014254AA"/>
    <w:rsid w:val="03400868"/>
    <w:rsid w:val="059E25DB"/>
    <w:rsid w:val="05BE65C7"/>
    <w:rsid w:val="05F38FF0"/>
    <w:rsid w:val="0673E25F"/>
    <w:rsid w:val="086D89C4"/>
    <w:rsid w:val="090E150D"/>
    <w:rsid w:val="09DE77CC"/>
    <w:rsid w:val="0B8F491B"/>
    <w:rsid w:val="0DC6BAC0"/>
    <w:rsid w:val="0DD6301E"/>
    <w:rsid w:val="0E42528E"/>
    <w:rsid w:val="0EA92471"/>
    <w:rsid w:val="105CDD39"/>
    <w:rsid w:val="11AEEE6A"/>
    <w:rsid w:val="11FE8F06"/>
    <w:rsid w:val="12C48691"/>
    <w:rsid w:val="1343EC8F"/>
    <w:rsid w:val="134F679D"/>
    <w:rsid w:val="136AB3DB"/>
    <w:rsid w:val="16F857C6"/>
    <w:rsid w:val="185596C3"/>
    <w:rsid w:val="190A3AD2"/>
    <w:rsid w:val="1B2E7EB6"/>
    <w:rsid w:val="1B405495"/>
    <w:rsid w:val="1B6A6B21"/>
    <w:rsid w:val="1C52B999"/>
    <w:rsid w:val="1CC73483"/>
    <w:rsid w:val="1D2E7726"/>
    <w:rsid w:val="1D8632C0"/>
    <w:rsid w:val="1F3B5AD8"/>
    <w:rsid w:val="20F30A68"/>
    <w:rsid w:val="22AC141A"/>
    <w:rsid w:val="23574978"/>
    <w:rsid w:val="24E6546F"/>
    <w:rsid w:val="25633488"/>
    <w:rsid w:val="270E3AC5"/>
    <w:rsid w:val="2AA1D1E7"/>
    <w:rsid w:val="2B08C68D"/>
    <w:rsid w:val="2C558451"/>
    <w:rsid w:val="2FD9FA37"/>
    <w:rsid w:val="30EC3060"/>
    <w:rsid w:val="32175EFB"/>
    <w:rsid w:val="36E1491E"/>
    <w:rsid w:val="3744579E"/>
    <w:rsid w:val="3B638BE7"/>
    <w:rsid w:val="3B9E6362"/>
    <w:rsid w:val="3BD86458"/>
    <w:rsid w:val="3D5CDEC2"/>
    <w:rsid w:val="3DE4CED6"/>
    <w:rsid w:val="3E5577B7"/>
    <w:rsid w:val="3E81EB73"/>
    <w:rsid w:val="3FA9830C"/>
    <w:rsid w:val="3FE77953"/>
    <w:rsid w:val="408DC4D5"/>
    <w:rsid w:val="40AC78A9"/>
    <w:rsid w:val="43C69956"/>
    <w:rsid w:val="44CF530A"/>
    <w:rsid w:val="44F5A5D4"/>
    <w:rsid w:val="4700FFB2"/>
    <w:rsid w:val="48D9670A"/>
    <w:rsid w:val="490CDC70"/>
    <w:rsid w:val="4A5EBA11"/>
    <w:rsid w:val="4A70698A"/>
    <w:rsid w:val="4E0A7497"/>
    <w:rsid w:val="4E1FAD8F"/>
    <w:rsid w:val="4F6B8832"/>
    <w:rsid w:val="5036BBBF"/>
    <w:rsid w:val="5099CAB3"/>
    <w:rsid w:val="5223BD93"/>
    <w:rsid w:val="5430A435"/>
    <w:rsid w:val="55EC62B1"/>
    <w:rsid w:val="5631C183"/>
    <w:rsid w:val="568A13D3"/>
    <w:rsid w:val="5933AF66"/>
    <w:rsid w:val="5E177D93"/>
    <w:rsid w:val="60711F25"/>
    <w:rsid w:val="6168E3CD"/>
    <w:rsid w:val="628BF460"/>
    <w:rsid w:val="653AB18A"/>
    <w:rsid w:val="659C1210"/>
    <w:rsid w:val="65C830B5"/>
    <w:rsid w:val="66FD4077"/>
    <w:rsid w:val="6836616D"/>
    <w:rsid w:val="6A42E33E"/>
    <w:rsid w:val="6ABADA1E"/>
    <w:rsid w:val="6AE9F2FE"/>
    <w:rsid w:val="6CDD4C00"/>
    <w:rsid w:val="6DF8956C"/>
    <w:rsid w:val="6E90E166"/>
    <w:rsid w:val="6F9192E4"/>
    <w:rsid w:val="6FB9620F"/>
    <w:rsid w:val="710E7D06"/>
    <w:rsid w:val="7176E6EC"/>
    <w:rsid w:val="71F2BA4F"/>
    <w:rsid w:val="72692600"/>
    <w:rsid w:val="729C516A"/>
    <w:rsid w:val="7362CEC7"/>
    <w:rsid w:val="7596A592"/>
    <w:rsid w:val="76131DBF"/>
    <w:rsid w:val="7C0B56D2"/>
    <w:rsid w:val="7C125BE9"/>
    <w:rsid w:val="7C7080C3"/>
    <w:rsid w:val="7E2FD5F3"/>
    <w:rsid w:val="7E487880"/>
    <w:rsid w:val="7F28F44C"/>
    <w:rsid w:val="7F7EE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691"/>
  <w15:chartTrackingRefBased/>
  <w15:docId w15:val="{CD168090-16B0-43C9-96C8-8E0F407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64E0"/>
    <w:pPr>
      <w:spacing w:after="0" w:line="360" w:lineRule="auto"/>
      <w:ind w:firstLine="709"/>
      <w:contextualSpacing/>
      <w:jc w:val="both"/>
    </w:pPr>
    <w:rPr>
      <w:rFonts w:ascii="Times New Roman" w:hAnsi="Times New Roman" w:eastAsia="Times New Roman" w:cs="Times New Roman"/>
    </w:rPr>
  </w:style>
  <w:style w:type="paragraph" w:styleId="Ttulo1">
    <w:name w:val="heading 1"/>
    <w:basedOn w:val="PargrafodaLista"/>
    <w:next w:val="Normal"/>
    <w:uiPriority w:val="9"/>
    <w:qFormat/>
    <w:rsid w:val="000364E0"/>
    <w:pPr>
      <w:numPr>
        <w:numId w:val="8"/>
      </w:numPr>
      <w:spacing w:after="120"/>
      <w:ind w:left="357" w:hanging="357"/>
      <w:outlineLvl w:val="0"/>
    </w:pPr>
    <w:rPr>
      <w:b/>
    </w:rPr>
  </w:style>
  <w:style w:type="paragraph" w:styleId="Ttulo2">
    <w:name w:val="heading 2"/>
    <w:basedOn w:val="Ttulo1"/>
    <w:next w:val="Normal"/>
    <w:uiPriority w:val="9"/>
    <w:unhideWhenUsed/>
    <w:qFormat/>
    <w:rsid w:val="000364E0"/>
    <w:pPr>
      <w:numPr>
        <w:ilvl w:val="1"/>
      </w:numPr>
      <w:ind w:left="426"/>
      <w:outlineLvl w:val="1"/>
    </w:pPr>
  </w:style>
  <w:style w:type="paragraph" w:styleId="Ttulo3">
    <w:name w:val="heading 3"/>
    <w:basedOn w:val="Ttulo2"/>
    <w:next w:val="Normal"/>
    <w:uiPriority w:val="9"/>
    <w:unhideWhenUsed/>
    <w:qFormat/>
    <w:rsid w:val="00C555E4"/>
    <w:pPr>
      <w:numPr>
        <w:ilvl w:val="2"/>
      </w:numPr>
      <w:ind w:left="993" w:hanging="567"/>
      <w:outlineLvl w:val="2"/>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2C558451"/>
    <w:pPr>
      <w:ind w:left="720"/>
    </w:pPr>
  </w:style>
  <w:style w:type="character" w:styleId="Hyperlink">
    <w:name w:val="Hyperlink"/>
    <w:basedOn w:val="Fontepargpadro"/>
    <w:uiPriority w:val="99"/>
    <w:unhideWhenUsed/>
    <w:rsid w:val="185596C3"/>
    <w:rPr>
      <w:color w:val="467886"/>
      <w:u w:val="single"/>
    </w:rPr>
  </w:style>
  <w:style w:type="paragraph" w:styleId="Textodebalo">
    <w:name w:val="Balloon Text"/>
    <w:basedOn w:val="Normal"/>
    <w:link w:val="TextodebaloChar"/>
    <w:uiPriority w:val="99"/>
    <w:semiHidden/>
    <w:unhideWhenUsed/>
    <w:rsid w:val="000364E0"/>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0364E0"/>
    <w:rPr>
      <w:rFonts w:ascii="Segoe UI" w:hAnsi="Segoe UI" w:eastAsia="Times New Roman" w:cs="Segoe UI"/>
      <w:sz w:val="18"/>
      <w:szCs w:val="18"/>
    </w:rPr>
  </w:style>
  <w:style w:type="paragraph" w:styleId="SemEspaamento">
    <w:name w:val="No Spacing"/>
    <w:uiPriority w:val="1"/>
    <w:qFormat/>
    <w:rsid w:val="00C077AB"/>
    <w:pPr>
      <w:spacing w:after="0" w:line="240" w:lineRule="auto"/>
      <w:ind w:firstLine="709"/>
      <w:contextualSpacing/>
      <w:jc w:val="both"/>
    </w:pPr>
    <w:rPr>
      <w:rFonts w:ascii="Times New Roman" w:hAnsi="Times New Roman" w:eastAsia="Times New Roman" w:cs="Times New Roman"/>
    </w:rPr>
  </w:style>
  <w:style w:type="character" w:styleId="Forte">
    <w:name w:val="Strong"/>
    <w:basedOn w:val="Fontepargpadro"/>
    <w:uiPriority w:val="22"/>
    <w:qFormat/>
    <w:rsid w:val="00C5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theme" Target="theme/theme1.xml"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microsoft.com/office/2011/relationships/people" Target="people.xml" Id="rId27" /><Relationship Type="http://schemas.openxmlformats.org/officeDocument/2006/relationships/hyperlink" Target="mailto:Arlison.go@discente.ufma.br" TargetMode="External" Id="R47a7081cb01f47a5" /><Relationship Type="http://schemas.openxmlformats.org/officeDocument/2006/relationships/hyperlink" Target="https://github.com/gustvo-olive" TargetMode="External" Id="R8b9ec7a473894753" /><Relationship Type="http://schemas.openxmlformats.org/officeDocument/2006/relationships/hyperlink" Target="https://opensource.org/licenses/MIT" TargetMode="External" Id="R65f35217bf10442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ARLISON GASPAR DE OLIVEIRA</dc:creator>
  <keywords/>
  <dc:description/>
  <lastModifiedBy>GUSTAVO DE OLIVEIRA REGO MORAIS</lastModifiedBy>
  <revision>6</revision>
  <dcterms:created xsi:type="dcterms:W3CDTF">2025-06-29T17:32:00.0000000Z</dcterms:created>
  <dcterms:modified xsi:type="dcterms:W3CDTF">2025-08-09T01:38:08.6535817Z</dcterms:modified>
</coreProperties>
</file>